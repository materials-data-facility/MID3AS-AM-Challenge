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3C266D" w14:textId="77777777" w:rsidR="00EC79FC" w:rsidRDefault="006A53AD" w:rsidP="00EC79FC">
      <w:pPr>
        <w:jc w:val="center"/>
      </w:pPr>
      <w:r>
        <w:t xml:space="preserve">AIR FORCE RESEARCH LABORATORY (AFRL) </w:t>
      </w:r>
    </w:p>
    <w:p w14:paraId="4B527B75" w14:textId="46BF7D71" w:rsidR="00EC79FC" w:rsidRDefault="006A53AD" w:rsidP="00EC79FC">
      <w:pPr>
        <w:jc w:val="center"/>
      </w:pPr>
      <w:r>
        <w:t>ADDITIVE MANUFACTURING (AM) MODELING CHALLENGE SERIES</w:t>
      </w:r>
    </w:p>
    <w:p w14:paraId="4568CC43" w14:textId="52ACD41F" w:rsidR="000F62B5" w:rsidRPr="007B73F0" w:rsidRDefault="006A53AD" w:rsidP="00EC79FC">
      <w:pPr>
        <w:jc w:val="center"/>
      </w:pPr>
      <w:r>
        <w:t>AGREEMENT</w:t>
      </w:r>
      <w:r w:rsidR="009E7F23">
        <w:t xml:space="preserve"> </w:t>
      </w:r>
      <w:r w:rsidR="000F62B5" w:rsidRPr="007B73F0">
        <w:t>BETWEEN</w:t>
      </w:r>
    </w:p>
    <w:p w14:paraId="6070F40A" w14:textId="552793E6" w:rsidR="000F62B5" w:rsidRPr="007B73F0" w:rsidRDefault="007B73F0" w:rsidP="00EC79FC">
      <w:pPr>
        <w:jc w:val="center"/>
      </w:pPr>
      <w:r w:rsidRPr="007B73F0">
        <w:t>N</w:t>
      </w:r>
      <w:r w:rsidR="00A65DFB">
        <w:t xml:space="preserve">ATIONAL </w:t>
      </w:r>
      <w:r w:rsidRPr="007B73F0">
        <w:t>C</w:t>
      </w:r>
      <w:r w:rsidR="00A65DFB">
        <w:t xml:space="preserve">ENTER FOR </w:t>
      </w:r>
      <w:r w:rsidRPr="007B73F0">
        <w:t>D</w:t>
      </w:r>
      <w:r w:rsidR="00A65DFB">
        <w:t xml:space="preserve">EFENSE </w:t>
      </w:r>
      <w:r w:rsidRPr="007B73F0">
        <w:t>M</w:t>
      </w:r>
      <w:r w:rsidR="00A65DFB">
        <w:t xml:space="preserve">ANUFACTURING AND </w:t>
      </w:r>
      <w:r w:rsidRPr="007B73F0">
        <w:t>M</w:t>
      </w:r>
      <w:r w:rsidR="00A65DFB">
        <w:t>ACHINING</w:t>
      </w:r>
      <w:r w:rsidR="00DE085C">
        <w:t xml:space="preserve"> (NCDMM)</w:t>
      </w:r>
    </w:p>
    <w:p w14:paraId="684F0B55" w14:textId="77777777" w:rsidR="000F62B5" w:rsidRPr="007B73F0" w:rsidRDefault="000F62B5" w:rsidP="00EC79FC">
      <w:pPr>
        <w:jc w:val="center"/>
      </w:pPr>
      <w:r w:rsidRPr="007B73F0">
        <w:t>AND</w:t>
      </w:r>
    </w:p>
    <w:p w14:paraId="38256BA7" w14:textId="70C7B8B4" w:rsidR="000F62B5" w:rsidRDefault="000F62B5" w:rsidP="00EC79FC">
      <w:pPr>
        <w:jc w:val="center"/>
        <w:rPr>
          <w:ins w:id="0" w:author="Author"/>
          <w:color w:val="FF0000"/>
        </w:rPr>
      </w:pPr>
      <w:r w:rsidRPr="00EC79FC">
        <w:rPr>
          <w:color w:val="FF0000"/>
        </w:rPr>
        <w:t>(INSERT NAME OF TEAM HERE)</w:t>
      </w:r>
    </w:p>
    <w:p w14:paraId="1D87F5F5" w14:textId="1F653DEA" w:rsidR="002E0CD4" w:rsidRPr="00EC79FC" w:rsidRDefault="002E0CD4" w:rsidP="00EC79FC">
      <w:pPr>
        <w:jc w:val="center"/>
        <w:rPr>
          <w:color w:val="FF0000"/>
        </w:rPr>
      </w:pPr>
      <w:r>
        <w:rPr>
          <w:color w:val="FF0000"/>
        </w:rPr>
        <w:t>(INSERT</w:t>
      </w:r>
      <w:r w:rsidR="00453685">
        <w:rPr>
          <w:color w:val="FF0000"/>
        </w:rPr>
        <w:t xml:space="preserve"> ANSWER SUBMISSION</w:t>
      </w:r>
      <w:r>
        <w:rPr>
          <w:color w:val="FF0000"/>
        </w:rPr>
        <w:t xml:space="preserve"> CONFIRMATION</w:t>
      </w:r>
      <w:r w:rsidR="00453685">
        <w:rPr>
          <w:color w:val="FF0000"/>
        </w:rPr>
        <w:t xml:space="preserve"> NUMBER HERE</w:t>
      </w:r>
      <w:ins w:id="1" w:author="Author">
        <w:r w:rsidR="00453685">
          <w:rPr>
            <w:color w:val="FF0000"/>
          </w:rPr>
          <w:t>)</w:t>
        </w:r>
        <w:bookmarkStart w:id="2" w:name="_GoBack"/>
        <w:bookmarkEnd w:id="2"/>
        <w:r>
          <w:rPr>
            <w:color w:val="FF0000"/>
          </w:rPr>
          <w:t xml:space="preserve"> </w:t>
        </w:r>
      </w:ins>
    </w:p>
    <w:p w14:paraId="0E9FAC7B" w14:textId="6A61B159" w:rsidR="000F62B5" w:rsidRPr="00DB22BE" w:rsidRDefault="00FB23FD" w:rsidP="00EC79FC">
      <w:pPr>
        <w:pStyle w:val="Heading1"/>
      </w:pPr>
      <w:r w:rsidRPr="00DB22BE">
        <w:t>INTRODUCTION</w:t>
      </w:r>
    </w:p>
    <w:p w14:paraId="43C5D3B7" w14:textId="2A159AE7" w:rsidR="000F62B5" w:rsidRPr="007B73F0" w:rsidRDefault="000F62B5" w:rsidP="000F62B5">
      <w:pPr>
        <w:jc w:val="both"/>
      </w:pPr>
      <w:r w:rsidRPr="007B73F0">
        <w:t xml:space="preserve">This Agreement (“AGREEMENT”) is entered into by </w:t>
      </w:r>
      <w:r w:rsidR="00A65DFB" w:rsidRPr="00A65DFB">
        <w:rPr>
          <w:szCs w:val="32"/>
          <w:lang w:eastAsia="en-US"/>
        </w:rPr>
        <w:t>National Center for Defense Manufacturing and Machining</w:t>
      </w:r>
      <w:r w:rsidRPr="007B73F0">
        <w:t xml:space="preserve"> (</w:t>
      </w:r>
      <w:r w:rsidR="00DE085C">
        <w:t>“</w:t>
      </w:r>
      <w:r w:rsidR="009E7F23">
        <w:t>NCDMM</w:t>
      </w:r>
      <w:r w:rsidR="00DE085C">
        <w:t>”</w:t>
      </w:r>
      <w:r w:rsidRPr="007B73F0">
        <w:t xml:space="preserve">) and </w:t>
      </w:r>
      <w:r w:rsidRPr="00114F88">
        <w:rPr>
          <w:color w:val="FF0000"/>
        </w:rPr>
        <w:t xml:space="preserve">(Insert name of TEAM) </w:t>
      </w:r>
      <w:r w:rsidRPr="007B73F0">
        <w:t xml:space="preserve">(“TEAM”) located at </w:t>
      </w:r>
      <w:r w:rsidRPr="00114F88">
        <w:rPr>
          <w:color w:val="FF0000"/>
        </w:rPr>
        <w:t>(Insert address of individual or company here)</w:t>
      </w:r>
      <w:r w:rsidRPr="007B73F0">
        <w:t xml:space="preserve">. </w:t>
      </w:r>
      <w:r w:rsidR="009E7F23">
        <w:t>NCDMM</w:t>
      </w:r>
      <w:r w:rsidRPr="007B73F0">
        <w:t xml:space="preserve"> and TEAM are collectively referred to as “the Parties.”</w:t>
      </w:r>
    </w:p>
    <w:p w14:paraId="1757F5A4" w14:textId="77777777" w:rsidR="000F62B5" w:rsidRPr="007B73F0" w:rsidRDefault="000F62B5" w:rsidP="000F62B5">
      <w:pPr>
        <w:jc w:val="both"/>
      </w:pPr>
    </w:p>
    <w:p w14:paraId="2477461C" w14:textId="3FDE5EFA" w:rsidR="000F62B5" w:rsidRPr="007B73F0" w:rsidRDefault="000F62B5" w:rsidP="00DB22BE">
      <w:r w:rsidRPr="007B73F0">
        <w:t xml:space="preserve">The purpose of this AGREEMENT is to establish the conditions for TEAM to qualify </w:t>
      </w:r>
      <w:r w:rsidR="00CB7F45" w:rsidRPr="00CB7F45">
        <w:t xml:space="preserve">for </w:t>
      </w:r>
      <w:r w:rsidR="00CB7F45" w:rsidRPr="00DB22BE">
        <w:rPr>
          <w:color w:val="373737"/>
        </w:rPr>
        <w:t>monetary and/or resource award</w:t>
      </w:r>
      <w:r w:rsidR="00CB7F45" w:rsidRPr="00CB7F45">
        <w:t xml:space="preserve">s </w:t>
      </w:r>
      <w:r w:rsidR="00E31215" w:rsidRPr="00CB7F45">
        <w:t>for</w:t>
      </w:r>
      <w:r w:rsidRPr="00CB7F45">
        <w:t>, specifically</w:t>
      </w:r>
      <w:r w:rsidRPr="007B73F0">
        <w:t xml:space="preserve"> the </w:t>
      </w:r>
      <w:r w:rsidR="008E54D8">
        <w:t xml:space="preserve">Air Force Research Laboratory (AFRL) Additive Manufacturing (AM) Modeling Challenge Series </w:t>
      </w:r>
      <w:r w:rsidRPr="007B73F0">
        <w:t>(“CHA</w:t>
      </w:r>
      <w:r w:rsidR="00D33C48">
        <w:t>LLENGE”) to be conducted in 201</w:t>
      </w:r>
      <w:r w:rsidR="008E54D8">
        <w:t>9</w:t>
      </w:r>
      <w:r w:rsidRPr="007B73F0">
        <w:t>, which is intended to promote the development</w:t>
      </w:r>
      <w:r w:rsidR="008E54D8">
        <w:t>/utilization</w:t>
      </w:r>
      <w:r w:rsidRPr="007B73F0">
        <w:t xml:space="preserve"> of </w:t>
      </w:r>
      <w:r w:rsidR="008E54D8">
        <w:t xml:space="preserve">models and simulations for metallic additive manufacturing processing </w:t>
      </w:r>
      <w:r w:rsidRPr="007B73F0">
        <w:t>resulting in a monetary award to the winning TEAM(s).</w:t>
      </w:r>
    </w:p>
    <w:p w14:paraId="0EC95620" w14:textId="77777777" w:rsidR="000F62B5" w:rsidRPr="007B73F0" w:rsidRDefault="000F62B5" w:rsidP="000F62B5">
      <w:pPr>
        <w:jc w:val="both"/>
      </w:pPr>
    </w:p>
    <w:p w14:paraId="5CF9B4B5" w14:textId="3A2AB017" w:rsidR="000F62B5" w:rsidRPr="007B73F0" w:rsidRDefault="000F62B5" w:rsidP="000F62B5">
      <w:pPr>
        <w:jc w:val="both"/>
      </w:pPr>
      <w:r w:rsidRPr="007B73F0">
        <w:t xml:space="preserve">The winners of the CHALLENGE will be selected by a panel of judges, selected by </w:t>
      </w:r>
      <w:r w:rsidR="009E7F23">
        <w:t>NCDMM</w:t>
      </w:r>
      <w:r w:rsidR="0017191A">
        <w:t>, and based on</w:t>
      </w:r>
      <w:r w:rsidRPr="007B73F0">
        <w:t xml:space="preserve"> criteria and rules made available to TEAM</w:t>
      </w:r>
      <w:r w:rsidR="008E54D8">
        <w:t xml:space="preserve"> within the challenge documentation</w:t>
      </w:r>
      <w:r w:rsidRPr="007B73F0">
        <w:t xml:space="preserve">. </w:t>
      </w:r>
      <w:r w:rsidR="009E7F23">
        <w:t>NCDMM</w:t>
      </w:r>
      <w:r w:rsidRPr="007B73F0">
        <w:t xml:space="preserve"> </w:t>
      </w:r>
      <w:r w:rsidR="0017191A">
        <w:t>(“FUNDERS”)</w:t>
      </w:r>
      <w:r w:rsidR="008E54D8">
        <w:t xml:space="preserve"> has arranged for </w:t>
      </w:r>
      <w:r w:rsidR="00D6208B">
        <w:t xml:space="preserve">a </w:t>
      </w:r>
      <w:r w:rsidR="008E54D8">
        <w:t>purse</w:t>
      </w:r>
      <w:r w:rsidR="0017191A">
        <w:t>: US</w:t>
      </w:r>
      <w:r w:rsidR="00D6208B">
        <w:t xml:space="preserve"> ~</w:t>
      </w:r>
      <w:r w:rsidR="0017191A">
        <w:t xml:space="preserve"> $</w:t>
      </w:r>
      <w:r w:rsidR="003C14A2">
        <w:t>150</w:t>
      </w:r>
      <w:r w:rsidR="00B8331A">
        <w:t>,000 (</w:t>
      </w:r>
      <w:r w:rsidR="0017191A">
        <w:t>fifty</w:t>
      </w:r>
      <w:r w:rsidR="00B173AA" w:rsidRPr="007B73F0">
        <w:t xml:space="preserve"> </w:t>
      </w:r>
      <w:r w:rsidRPr="007B73F0">
        <w:t>thousand U.S. dollars) (“</w:t>
      </w:r>
      <w:r w:rsidR="003C14A2">
        <w:t>Award</w:t>
      </w:r>
      <w:r w:rsidRPr="007B73F0">
        <w:t xml:space="preserve">”) </w:t>
      </w:r>
      <w:r w:rsidR="008E54D8">
        <w:t>to be dis</w:t>
      </w:r>
      <w:r w:rsidR="00DE085C">
        <w:t>tributed</w:t>
      </w:r>
      <w:r w:rsidR="007E6AEC">
        <w:t xml:space="preserve"> as determined by the panel of judges</w:t>
      </w:r>
      <w:r w:rsidR="008E54D8">
        <w:t xml:space="preserve"> between the four</w:t>
      </w:r>
      <w:r w:rsidRPr="007B73F0">
        <w:t xml:space="preserve"> CHALLENGE winners</w:t>
      </w:r>
      <w:r w:rsidR="008E54D8">
        <w:t>/ Top Performer</w:t>
      </w:r>
      <w:r w:rsidR="007E6AEC">
        <w:t>s</w:t>
      </w:r>
      <w:r w:rsidRPr="007B73F0">
        <w:t xml:space="preserve">. Unless TEAM wins the CHALLENGE as determined by judges selected by </w:t>
      </w:r>
      <w:r w:rsidR="009E7F23">
        <w:t>NCDMM</w:t>
      </w:r>
      <w:r w:rsidRPr="007B73F0">
        <w:t xml:space="preserve">, TEAM will not receive payment of any kind for preparation of or participation by TEAM in the CHALLENGE. CHALLENGE winners will be paid directly by the FUNDERS. </w:t>
      </w:r>
    </w:p>
    <w:p w14:paraId="72966E99" w14:textId="77777777" w:rsidR="000F62B5" w:rsidRPr="007B73F0" w:rsidRDefault="000F62B5" w:rsidP="000F62B5">
      <w:pPr>
        <w:jc w:val="both"/>
      </w:pPr>
    </w:p>
    <w:p w14:paraId="101DE489" w14:textId="77777777" w:rsidR="000F62B5" w:rsidRPr="007B73F0" w:rsidRDefault="000F62B5" w:rsidP="000F62B5">
      <w:pPr>
        <w:jc w:val="both"/>
      </w:pPr>
      <w:r w:rsidRPr="007B73F0">
        <w:t>Execution of this AGREEMENT indicates the willingness and intent of TEAM to participate in the CHALLENGE and to follow and abide by all the terms of this AGREEMENT.</w:t>
      </w:r>
    </w:p>
    <w:p w14:paraId="65D52679" w14:textId="77777777" w:rsidR="000F62B5" w:rsidRPr="007B73F0" w:rsidRDefault="000F62B5" w:rsidP="000F62B5">
      <w:pPr>
        <w:jc w:val="both"/>
      </w:pPr>
    </w:p>
    <w:p w14:paraId="3D31CD78" w14:textId="789AD174" w:rsidR="000F62B5" w:rsidRPr="007B73F0" w:rsidRDefault="000F62B5" w:rsidP="000F62B5">
      <w:pPr>
        <w:jc w:val="both"/>
      </w:pPr>
      <w:r w:rsidRPr="007B73F0">
        <w:t>All interactions by TEAM regarding CHALLENGE</w:t>
      </w:r>
      <w:r w:rsidR="008E54D8">
        <w:t xml:space="preserve"> award eligibility</w:t>
      </w:r>
      <w:r w:rsidRPr="007B73F0">
        <w:t xml:space="preserve"> will be directly with </w:t>
      </w:r>
      <w:r w:rsidR="009E7F23">
        <w:t>NCDMM</w:t>
      </w:r>
      <w:r w:rsidRPr="007B73F0">
        <w:t xml:space="preserve">. TEAM MEMBERS will communicate with </w:t>
      </w:r>
      <w:r w:rsidR="009E7F23">
        <w:t>NCDMM</w:t>
      </w:r>
      <w:r w:rsidRPr="007B73F0">
        <w:t xml:space="preserve"> through TEAM LEADER.</w:t>
      </w:r>
    </w:p>
    <w:p w14:paraId="4A95DEB0" w14:textId="666240CE" w:rsidR="000F62B5" w:rsidRPr="00DB22BE" w:rsidRDefault="000F62B5" w:rsidP="00EC79FC">
      <w:pPr>
        <w:pStyle w:val="Heading1"/>
      </w:pPr>
      <w:r w:rsidRPr="00DB22BE">
        <w:t>CHALLENGE DETAILS</w:t>
      </w:r>
    </w:p>
    <w:p w14:paraId="0AFAC528" w14:textId="3C172F81" w:rsidR="000F62B5" w:rsidRPr="00DB22BE" w:rsidRDefault="00DB22BE" w:rsidP="00EC79FC">
      <w:pPr>
        <w:pStyle w:val="Heading2"/>
      </w:pPr>
      <w:r w:rsidRPr="00DB22BE">
        <w:t>Deadline</w:t>
      </w:r>
    </w:p>
    <w:p w14:paraId="77CF9068" w14:textId="61DBCBCA" w:rsidR="000F62B5" w:rsidRPr="007B73F0" w:rsidRDefault="000F62B5" w:rsidP="000F62B5">
      <w:pPr>
        <w:jc w:val="both"/>
      </w:pPr>
      <w:r w:rsidRPr="007B73F0">
        <w:t xml:space="preserve">CHALLENGE will be </w:t>
      </w:r>
      <w:r w:rsidR="0017191A">
        <w:t>conducted</w:t>
      </w:r>
      <w:r w:rsidRPr="007B73F0">
        <w:t xml:space="preserve"> in </w:t>
      </w:r>
      <w:r w:rsidR="00013584" w:rsidRPr="007B73F0">
        <w:t>201</w:t>
      </w:r>
      <w:r w:rsidR="00013584">
        <w:t>9</w:t>
      </w:r>
      <w:r w:rsidRPr="007B73F0">
        <w:t xml:space="preserve">, unless extended at </w:t>
      </w:r>
      <w:r w:rsidR="009E7F23">
        <w:t>NCDMM</w:t>
      </w:r>
      <w:r w:rsidRPr="007B73F0">
        <w:t>'s discretion.</w:t>
      </w:r>
    </w:p>
    <w:p w14:paraId="7395EECD" w14:textId="77777777" w:rsidR="001E2E58" w:rsidRDefault="000F62B5" w:rsidP="00BD1AA3">
      <w:pPr>
        <w:pStyle w:val="Heading2"/>
        <w:widowControl w:val="0"/>
        <w:suppressAutoHyphens w:val="0"/>
        <w:autoSpaceDE w:val="0"/>
        <w:autoSpaceDN w:val="0"/>
        <w:adjustRightInd w:val="0"/>
        <w:rPr>
          <w:lang w:eastAsia="en-US"/>
        </w:rPr>
      </w:pPr>
      <w:r w:rsidRPr="007B73F0">
        <w:t>Financing</w:t>
      </w:r>
    </w:p>
    <w:p w14:paraId="23D57EF0" w14:textId="3D0E95CF" w:rsidR="00767577" w:rsidRPr="007B73F0" w:rsidRDefault="00767577" w:rsidP="009324BC">
      <w:pPr>
        <w:rPr>
          <w:lang w:eastAsia="en-US"/>
        </w:rPr>
      </w:pPr>
      <w:r w:rsidRPr="007B73F0">
        <w:rPr>
          <w:lang w:eastAsia="en-US"/>
        </w:rPr>
        <w:t>Teams may not directly request federal or foreign governments to provide funding for purposes of the Team participation in the Challenge. Teams may utilize funds from government sources to the extent allowed by the funding source and recipient policies.  </w:t>
      </w:r>
    </w:p>
    <w:p w14:paraId="790C0C09" w14:textId="703B1D55" w:rsidR="000F62B5" w:rsidRPr="00DB22BE" w:rsidRDefault="000F62B5" w:rsidP="00EC79FC">
      <w:pPr>
        <w:pStyle w:val="Heading2"/>
      </w:pPr>
      <w:r w:rsidRPr="00DB22BE">
        <w:lastRenderedPageBreak/>
        <w:t>Uses of Federal Resources</w:t>
      </w:r>
    </w:p>
    <w:p w14:paraId="750A870C" w14:textId="02EEBD21" w:rsidR="000F62B5" w:rsidRPr="007B73F0" w:rsidRDefault="000F62B5" w:rsidP="000F62B5">
      <w:pPr>
        <w:jc w:val="both"/>
      </w:pPr>
      <w:r w:rsidRPr="007B73F0">
        <w:t>TEAM is permitted to use or pay for the use of U.S. Government facilities, personnel, hardware, or information previously developed by the U.S. Government if access is available on an</w:t>
      </w:r>
      <w:r w:rsidRPr="007B73F0">
        <w:rPr>
          <w:iCs/>
        </w:rPr>
        <w:t xml:space="preserve"> equitable basis.</w:t>
      </w:r>
      <w:r w:rsidRPr="007B73F0">
        <w:t xml:space="preserve">  TEAM must inform </w:t>
      </w:r>
      <w:r w:rsidR="009E7F23">
        <w:t>NCDMM</w:t>
      </w:r>
      <w:r w:rsidRPr="007B73F0">
        <w:t xml:space="preserve"> in advance of planned use of U.S. Government facilities, personnel, hardware, or information previously developed by the U.S. Government.  </w:t>
      </w:r>
      <w:r w:rsidR="009E7F23">
        <w:t>NCDMM</w:t>
      </w:r>
      <w:r w:rsidRPr="007B73F0">
        <w:t xml:space="preserve"> will determine if access is available on an equitable basis.</w:t>
      </w:r>
    </w:p>
    <w:p w14:paraId="2FEBCC66" w14:textId="77777777" w:rsidR="000F62B5" w:rsidRPr="007B73F0" w:rsidRDefault="000F62B5" w:rsidP="000F62B5">
      <w:pPr>
        <w:jc w:val="both"/>
      </w:pPr>
    </w:p>
    <w:p w14:paraId="040D3468" w14:textId="1E4FA469" w:rsidR="000F62B5" w:rsidRPr="007B73F0" w:rsidRDefault="000F62B5" w:rsidP="000F62B5">
      <w:pPr>
        <w:jc w:val="both"/>
      </w:pPr>
      <w:r w:rsidRPr="007B73F0">
        <w:t xml:space="preserve">A TEAM using information previously developed with U.S. Government funding must declare such information to </w:t>
      </w:r>
      <w:r w:rsidR="009E7F23">
        <w:t>NCDMM</w:t>
      </w:r>
      <w:r w:rsidRPr="007B73F0">
        <w:t xml:space="preserve"> and shall promptly make such information</w:t>
      </w:r>
      <w:r w:rsidR="00013584">
        <w:t xml:space="preserve"> to AFRL</w:t>
      </w:r>
      <w:r w:rsidRPr="007B73F0">
        <w:t xml:space="preserve"> upon request.</w:t>
      </w:r>
    </w:p>
    <w:p w14:paraId="630316FB" w14:textId="6B3EB866" w:rsidR="000F62B5" w:rsidRPr="007B73F0" w:rsidRDefault="000F62B5" w:rsidP="00EC79FC">
      <w:pPr>
        <w:pStyle w:val="Heading2"/>
      </w:pPr>
      <w:r w:rsidRPr="007B73F0">
        <w:t>Government Regulations and Licensing</w:t>
      </w:r>
    </w:p>
    <w:p w14:paraId="6A9D02FE" w14:textId="77777777" w:rsidR="000F62B5" w:rsidRPr="007B73F0" w:rsidRDefault="000F62B5" w:rsidP="000F62B5">
      <w:pPr>
        <w:jc w:val="both"/>
      </w:pPr>
      <w:r w:rsidRPr="007B73F0">
        <w:t>TEAM will comply with all U.S. laws, regulations and policies, including those relating to export control and nonproliferation, and the laws of relevant state and local jurisdictions that pertain to or govern any activities conducted by TEAM in connection with the CHALLENGE.</w:t>
      </w:r>
    </w:p>
    <w:p w14:paraId="2DD826FC" w14:textId="7091BAFF" w:rsidR="000F62B5" w:rsidRPr="00DB22BE" w:rsidRDefault="000F62B5" w:rsidP="00EC79FC">
      <w:pPr>
        <w:pStyle w:val="Heading2"/>
      </w:pPr>
      <w:r w:rsidRPr="00DB22BE">
        <w:t xml:space="preserve">Eligibility to </w:t>
      </w:r>
      <w:r w:rsidR="00013584" w:rsidRPr="00DB22BE">
        <w:t>Receive Monetary and/or Resource Award</w:t>
      </w:r>
    </w:p>
    <w:p w14:paraId="6D3FDEBF" w14:textId="18A8C9BA" w:rsidR="000F62B5" w:rsidRPr="007B73F0" w:rsidRDefault="000F62B5" w:rsidP="000F62B5">
      <w:pPr>
        <w:jc w:val="both"/>
      </w:pPr>
      <w:r w:rsidRPr="007B73F0">
        <w:t xml:space="preserve">All individuals or entities that wish to participate in the Challenge must register as members of a TEAM (hereafter “TEAM MEMBERS”) and enter into an agreement with </w:t>
      </w:r>
      <w:r w:rsidR="009E7F23">
        <w:t>NCDMM</w:t>
      </w:r>
      <w:r w:rsidRPr="007B73F0">
        <w:t xml:space="preserve"> in the form of this Agreement by signing and delivering to </w:t>
      </w:r>
      <w:r w:rsidR="009E7F23">
        <w:t>NCDMM</w:t>
      </w:r>
      <w:r w:rsidRPr="007B73F0">
        <w:t xml:space="preserve"> the Agreement or an Adoption of Agreement in the form set out in Exhibit A (“Adoption”).  Each Entity TEAM MEMBER must also identify on its Adoption, the names and nationalities of all individuals associated with such entity TEAM MEMBER who are participating in any way in the Challenge (“Entity Members”).  Each Entity TEAM MEMBER shall assure that each of its Entity Members complies with all applicable terms of this Agreement and all rules of the Challenge</w:t>
      </w:r>
      <w:r w:rsidR="00013584">
        <w:t>.</w:t>
      </w:r>
      <w:r w:rsidRPr="007B73F0">
        <w:t xml:space="preserve"> </w:t>
      </w:r>
    </w:p>
    <w:p w14:paraId="46512FEF" w14:textId="77777777" w:rsidR="000F62B5" w:rsidRPr="007B73F0" w:rsidRDefault="000F62B5" w:rsidP="000F62B5">
      <w:pPr>
        <w:jc w:val="both"/>
      </w:pPr>
    </w:p>
    <w:p w14:paraId="33A8C90E" w14:textId="77777777" w:rsidR="000F62B5" w:rsidRPr="007B73F0" w:rsidRDefault="000F62B5" w:rsidP="000F62B5">
      <w:pPr>
        <w:jc w:val="both"/>
      </w:pPr>
      <w:r w:rsidRPr="007B73F0">
        <w:t xml:space="preserve">A TEAM is comprised of one or more TEAM MEMBERS. All TEAM MEMBERS and Entity Members, as applicable, shall be considered registered participants in the CHALLENGE.  The TEAM MEMBERS must designate a TEAM LEADER who is a registered individual TEAM MEMBER of their TEAM or an Entity Member of an entity TEAM MEMBER on the TEAM. </w:t>
      </w:r>
    </w:p>
    <w:p w14:paraId="6D35E0C5" w14:textId="77777777" w:rsidR="000F62B5" w:rsidRPr="007B73F0" w:rsidRDefault="000F62B5" w:rsidP="000F62B5">
      <w:pPr>
        <w:jc w:val="both"/>
      </w:pPr>
    </w:p>
    <w:p w14:paraId="46FCD8BB" w14:textId="641E4A67" w:rsidR="000F62B5" w:rsidRPr="007B73F0" w:rsidRDefault="000F62B5" w:rsidP="000F62B5">
      <w:pPr>
        <w:widowControl w:val="0"/>
        <w:autoSpaceDE w:val="0"/>
        <w:autoSpaceDN w:val="0"/>
        <w:adjustRightInd w:val="0"/>
        <w:spacing w:after="120"/>
        <w:jc w:val="both"/>
      </w:pPr>
      <w:r w:rsidRPr="007B73F0">
        <w:t xml:space="preserve">The TEAM LEADER shall serve as the TEAM’s sole representative in the CHALLENGE, shall be the TEAM’s administrative point of contact with </w:t>
      </w:r>
      <w:r w:rsidR="009E7F23">
        <w:t>NCDMM</w:t>
      </w:r>
      <w:r w:rsidRPr="007B73F0">
        <w:t xml:space="preserve">, and shall have the authority to bind the TEAM and all TEAM MEMBERS in all matters relating to the CHALLENGE and the relationship between the TEAM and </w:t>
      </w:r>
      <w:r w:rsidR="009E7F23">
        <w:t>NCDMM</w:t>
      </w:r>
      <w:r w:rsidRPr="007B73F0">
        <w:t xml:space="preserve">. </w:t>
      </w:r>
    </w:p>
    <w:p w14:paraId="6D135ED0" w14:textId="0ED89193" w:rsidR="000F62B5" w:rsidRPr="007B73F0" w:rsidRDefault="000F62B5" w:rsidP="000F62B5">
      <w:pPr>
        <w:jc w:val="both"/>
      </w:pPr>
      <w:r w:rsidRPr="0038265B">
        <w:t xml:space="preserve">All TEAM MEMBERS, including TEAM LEADER, will apply to register for the CHALLENGE by signing and delivering to </w:t>
      </w:r>
      <w:r w:rsidR="009E7F23">
        <w:t>NCDMM</w:t>
      </w:r>
      <w:r w:rsidRPr="0038265B">
        <w:t xml:space="preserve"> an original Adoption</w:t>
      </w:r>
      <w:r w:rsidR="00D72014">
        <w:t>.</w:t>
      </w:r>
    </w:p>
    <w:p w14:paraId="1B294C73" w14:textId="77777777" w:rsidR="000F62B5" w:rsidRPr="007B73F0" w:rsidRDefault="000F62B5" w:rsidP="000F62B5">
      <w:pPr>
        <w:jc w:val="both"/>
      </w:pPr>
    </w:p>
    <w:p w14:paraId="1A66870F" w14:textId="706320B1" w:rsidR="000F62B5" w:rsidRDefault="000F62B5" w:rsidP="000F62B5">
      <w:pPr>
        <w:jc w:val="both"/>
      </w:pPr>
      <w:r w:rsidRPr="007B73F0">
        <w:t xml:space="preserve">By signing an Adoption, each TEAM MEMBER is deemed to have signed this AGREEMENT and is committing itself, and its Entity Members, as applicable, to be bound by all the terms of this AGREEMENT.  Further, by signing this AGREEMENT, the TEAM LEADER is representing that all TEAM MEMBERS have executed the Adoption of Agreement </w:t>
      </w:r>
      <w:r w:rsidR="009E7F23">
        <w:t>NCDMM</w:t>
      </w:r>
      <w:r w:rsidRPr="007B73F0">
        <w:t xml:space="preserve"> may disqualify any TEAM if it discovers that an individual is participating in the CHALLENGE with such TEAM who has not complied with the foregoing requirements. </w:t>
      </w:r>
      <w:r w:rsidRPr="0038265B">
        <w:t xml:space="preserve">TEAM LEADER will provide </w:t>
      </w:r>
      <w:r w:rsidR="009E7F23">
        <w:t>NCDMM</w:t>
      </w:r>
      <w:r w:rsidRPr="0038265B">
        <w:t xml:space="preserve"> with a copy of the Adoption signed by each TEAM MEMBER.</w:t>
      </w:r>
      <w:r w:rsidRPr="007B73F0">
        <w:t xml:space="preserve"> Only individual TEAM MEMBERS and/or Entity Members will be allowed into the competition area.</w:t>
      </w:r>
    </w:p>
    <w:p w14:paraId="6A581586" w14:textId="77777777" w:rsidR="00330FAB" w:rsidRDefault="00330FAB" w:rsidP="000F62B5">
      <w:pPr>
        <w:jc w:val="both"/>
      </w:pPr>
    </w:p>
    <w:p w14:paraId="6EF0E453" w14:textId="60DFE962" w:rsidR="00B03EC2" w:rsidRPr="007B73F0" w:rsidRDefault="00330FAB" w:rsidP="00EC79FC">
      <w:pPr>
        <w:pStyle w:val="RulesA"/>
        <w:numPr>
          <w:ilvl w:val="0"/>
          <w:numId w:val="0"/>
        </w:numPr>
        <w:jc w:val="both"/>
      </w:pPr>
      <w:r w:rsidRPr="00330FAB">
        <w:rPr>
          <w:szCs w:val="24"/>
        </w:rPr>
        <w:t xml:space="preserve">No </w:t>
      </w:r>
      <w:r w:rsidR="0021395B">
        <w:rPr>
          <w:szCs w:val="24"/>
        </w:rPr>
        <w:t>TEAM MEMBER</w:t>
      </w:r>
      <w:r w:rsidRPr="00330FAB">
        <w:rPr>
          <w:szCs w:val="24"/>
        </w:rPr>
        <w:t xml:space="preserve"> shall be </w:t>
      </w:r>
      <w:r w:rsidR="0021395B">
        <w:rPr>
          <w:szCs w:val="24"/>
        </w:rPr>
        <w:t xml:space="preserve">a </w:t>
      </w:r>
      <w:r w:rsidRPr="00330FAB">
        <w:rPr>
          <w:szCs w:val="24"/>
        </w:rPr>
        <w:t xml:space="preserve">citizen of a </w:t>
      </w:r>
      <w:r w:rsidR="00FE7EE6">
        <w:rPr>
          <w:szCs w:val="24"/>
        </w:rPr>
        <w:t>sanctioned</w:t>
      </w:r>
      <w:r w:rsidR="007E6AEC">
        <w:rPr>
          <w:szCs w:val="24"/>
        </w:rPr>
        <w:t xml:space="preserve"> </w:t>
      </w:r>
      <w:r w:rsidRPr="00330FAB">
        <w:rPr>
          <w:szCs w:val="24"/>
        </w:rPr>
        <w:t>country on the</w:t>
      </w:r>
      <w:r w:rsidR="00B03EC2">
        <w:rPr>
          <w:szCs w:val="24"/>
        </w:rPr>
        <w:t xml:space="preserve"> US Department of Commerce Bureau of Industry and Security website (Cuba, Iran, North Korea, Sudan, Syria).</w:t>
      </w:r>
      <w:r w:rsidRPr="00330FAB">
        <w:rPr>
          <w:szCs w:val="24"/>
        </w:rPr>
        <w:t xml:space="preserve">  </w:t>
      </w:r>
    </w:p>
    <w:p w14:paraId="4764D51E" w14:textId="69CB45C5" w:rsidR="000F62B5" w:rsidRPr="004F407A" w:rsidRDefault="000F62B5" w:rsidP="00087609">
      <w:pPr>
        <w:pStyle w:val="Heading2"/>
      </w:pPr>
      <w:r w:rsidRPr="009324BC">
        <w:t xml:space="preserve">Eligibility for </w:t>
      </w:r>
      <w:r w:rsidR="00A45674">
        <w:t>Award</w:t>
      </w:r>
    </w:p>
    <w:p w14:paraId="709B9AAE" w14:textId="2E30D2F3" w:rsidR="000F62B5" w:rsidRDefault="000F62B5" w:rsidP="000F62B5">
      <w:pPr>
        <w:jc w:val="both"/>
      </w:pPr>
      <w:r w:rsidRPr="007B73F0">
        <w:t xml:space="preserve">In order to be eligible to win the </w:t>
      </w:r>
      <w:r w:rsidR="00A45674">
        <w:t xml:space="preserve">Award </w:t>
      </w:r>
      <w:r w:rsidRPr="007B73F0">
        <w:t>from the FUNDERS, a TEAM must be comprised of either (i) an individual</w:t>
      </w:r>
      <w:r w:rsidR="00770B23">
        <w:t xml:space="preserve"> T</w:t>
      </w:r>
      <w:r w:rsidR="006E1CE4">
        <w:t>EAM LEADER</w:t>
      </w:r>
      <w:r w:rsidRPr="007B73F0">
        <w:t xml:space="preserve"> that is a citizen or permanent resident of the United States, or (ii) an entity that is incorporated in and maintains a primary place of business in the United States. TEAM MEMBERS must furnish proof of eligibility (including proof of citizenship or permanent resident status, for individuals, and proof of incorporation and primary place of business, for entities) satisfactory to FUNDERS in its sole discretion.  A TEAM’s failure to comply with any aspect of the foregoing requirements shall result in the TEAM being disqualified from winning a</w:t>
      </w:r>
      <w:r w:rsidR="00A45674">
        <w:t>n</w:t>
      </w:r>
      <w:r w:rsidRPr="007B73F0">
        <w:t xml:space="preserve"> </w:t>
      </w:r>
      <w:r w:rsidR="00A45674">
        <w:t xml:space="preserve">Award </w:t>
      </w:r>
      <w:r w:rsidRPr="007B73F0">
        <w:t xml:space="preserve">from the FUNDERS.  </w:t>
      </w:r>
    </w:p>
    <w:p w14:paraId="443D2B03" w14:textId="79A7F631" w:rsidR="00770B23" w:rsidRDefault="00770B23" w:rsidP="000F62B5">
      <w:pPr>
        <w:jc w:val="both"/>
      </w:pPr>
    </w:p>
    <w:p w14:paraId="3B9CA96A" w14:textId="00136FF6" w:rsidR="00770B23" w:rsidRPr="007B73F0" w:rsidRDefault="00770B23" w:rsidP="000F62B5">
      <w:pPr>
        <w:jc w:val="both"/>
      </w:pPr>
      <w:r>
        <w:t>Although any TEAM can participate in the Challenge, monetary awards will only be presented to a U.S. Entity or U.S. citizen. Awards will not be presented to a Foreign National or Foreign Entity.</w:t>
      </w:r>
    </w:p>
    <w:p w14:paraId="1C89F35C" w14:textId="77777777" w:rsidR="000F62B5" w:rsidRPr="007B73F0" w:rsidRDefault="000F62B5" w:rsidP="000F62B5">
      <w:pPr>
        <w:jc w:val="both"/>
      </w:pPr>
    </w:p>
    <w:p w14:paraId="0C8BB374" w14:textId="07915DCF" w:rsidR="000F62B5" w:rsidRPr="007B73F0" w:rsidRDefault="000F62B5" w:rsidP="000F62B5">
      <w:pPr>
        <w:jc w:val="both"/>
      </w:pPr>
      <w:r w:rsidRPr="007B73F0">
        <w:t xml:space="preserve">TEAMS will be ineligible to win the </w:t>
      </w:r>
      <w:r w:rsidR="00A45674">
        <w:t xml:space="preserve">Award </w:t>
      </w:r>
      <w:r w:rsidRPr="007B73F0">
        <w:t>if any TEAM MEMBER is a Federal entity or Federal employee acting within the scope of their employment.  This includes any U.S. Government organization or organization principally or substantially funded by the Federal Government, including Federally Funded Research and Development Centers, Government-owned, contractor operated (GOCO) facilities, and University Affiliated Research Centers.</w:t>
      </w:r>
    </w:p>
    <w:p w14:paraId="66702169" w14:textId="77777777" w:rsidR="000F62B5" w:rsidRPr="007B73F0" w:rsidRDefault="000F62B5" w:rsidP="000F62B5">
      <w:pPr>
        <w:jc w:val="both"/>
      </w:pPr>
    </w:p>
    <w:p w14:paraId="76BEA2CA" w14:textId="77777777" w:rsidR="000F62B5" w:rsidRPr="007B73F0" w:rsidRDefault="000F62B5" w:rsidP="000F62B5">
      <w:pPr>
        <w:jc w:val="both"/>
      </w:pPr>
      <w:r w:rsidRPr="007B73F0">
        <w:t xml:space="preserve">Any such entity or individual shall obtain prior written approval from their cognizant ethics officer that such participation does not violate federal personnel laws or applicable agency policy.  A copy of this approval to participate in the Challenge shall promptly be provided to </w:t>
      </w:r>
      <w:r w:rsidR="009E7F23">
        <w:t>NCDMM</w:t>
      </w:r>
      <w:r w:rsidRPr="007B73F0">
        <w:t>.</w:t>
      </w:r>
    </w:p>
    <w:p w14:paraId="3E0747BD" w14:textId="39B8B123" w:rsidR="000F62B5" w:rsidRPr="00714090" w:rsidRDefault="00A45674" w:rsidP="00714090">
      <w:pPr>
        <w:pStyle w:val="Heading2"/>
      </w:pPr>
      <w:r>
        <w:t xml:space="preserve">Award </w:t>
      </w:r>
      <w:r w:rsidR="000F62B5" w:rsidRPr="00714090">
        <w:t>Payment</w:t>
      </w:r>
    </w:p>
    <w:p w14:paraId="52988DC3" w14:textId="5CF1157C" w:rsidR="000F62B5" w:rsidRPr="007B73F0" w:rsidRDefault="000F62B5" w:rsidP="000F62B5">
      <w:pPr>
        <w:jc w:val="both"/>
      </w:pPr>
      <w:r w:rsidRPr="007B73F0">
        <w:t xml:space="preserve">FUNDERS will issue </w:t>
      </w:r>
      <w:r w:rsidR="00A45674">
        <w:t xml:space="preserve">Award </w:t>
      </w:r>
      <w:r w:rsidRPr="007B73F0">
        <w:t>payments to the TEAM LEADER of winning TEAM(s) no later than 60 days after the announcement of the winner(s) of the CHALLENGE and submission by such TEAM LEADER of information for Electronic Funds Transfer.  Funds will be payable to the TEAM LEADER (either the individual TEAM MEMBER or the Entity TEAM MEMBER of an entity member) upon provision and acceptance of proof of citizenship, permanent resident status, or incorporation and place of primary business of the Entity TEAM MEMBER</w:t>
      </w:r>
      <w:r w:rsidRPr="007B73F0" w:rsidDel="00083D97">
        <w:t xml:space="preserve"> to FUNDER</w:t>
      </w:r>
      <w:r w:rsidRPr="007B73F0">
        <w:t>S</w:t>
      </w:r>
      <w:r w:rsidRPr="007B73F0" w:rsidDel="00083D97">
        <w:t>.</w:t>
      </w:r>
      <w:r w:rsidRPr="007B73F0">
        <w:t xml:space="preserve"> The FUNDERS shall have sole discretion of acceptance of such proof as meeting eligibility requirements for the </w:t>
      </w:r>
      <w:r w:rsidR="00EC3A2E">
        <w:t>Award</w:t>
      </w:r>
      <w:r w:rsidRPr="007B73F0">
        <w:t xml:space="preserve">.  Each TEAM MEMBER acknowledges that FUNDERS shall only be obligated to make </w:t>
      </w:r>
      <w:r w:rsidR="00A45674">
        <w:t xml:space="preserve">Award </w:t>
      </w:r>
      <w:r w:rsidRPr="007B73F0">
        <w:t>payments to the TEAM LEADER. TEAM MEMBERS hereby acknowledge that any failure of the TEAM LEADER</w:t>
      </w:r>
      <w:r w:rsidRPr="007B73F0" w:rsidDel="00C718E9">
        <w:t xml:space="preserve"> </w:t>
      </w:r>
      <w:r w:rsidRPr="007B73F0">
        <w:t xml:space="preserve">to make payments of any kind to TEAM MEMBERS is the responsibility of the TEAM LEADER, and not the responsibility of </w:t>
      </w:r>
      <w:r w:rsidR="009E7F23">
        <w:t>NCDMM</w:t>
      </w:r>
      <w:r w:rsidRPr="007B73F0">
        <w:t>.</w:t>
      </w:r>
    </w:p>
    <w:p w14:paraId="41835AD1" w14:textId="08C487B9" w:rsidR="000F62B5" w:rsidRPr="00714090" w:rsidRDefault="000F62B5" w:rsidP="00714090">
      <w:pPr>
        <w:pStyle w:val="Heading2"/>
      </w:pPr>
      <w:r w:rsidRPr="00714090">
        <w:t>Disclosure of Confidential Information</w:t>
      </w:r>
    </w:p>
    <w:p w14:paraId="152BFC68" w14:textId="3DBA7F1B" w:rsidR="000F62B5" w:rsidRPr="007B73F0" w:rsidRDefault="009E7F23" w:rsidP="000F62B5">
      <w:pPr>
        <w:jc w:val="both"/>
      </w:pPr>
      <w:r>
        <w:t>NCDMM</w:t>
      </w:r>
      <w:r w:rsidR="000F62B5" w:rsidRPr="007B73F0">
        <w:t xml:space="preserve"> may request information from TEAM </w:t>
      </w:r>
      <w:r w:rsidR="006D3C08">
        <w:t xml:space="preserve">regarding the technical approach used to make predictions for </w:t>
      </w:r>
      <w:r w:rsidR="000F62B5" w:rsidRPr="007B73F0">
        <w:t xml:space="preserve">rules compliance purposes only.  No public release of information regarding TEAM’s technical approach will be made without the expressed permission of the TEAM LEADER. </w:t>
      </w:r>
    </w:p>
    <w:p w14:paraId="537EEEF5" w14:textId="77777777" w:rsidR="000F62B5" w:rsidRPr="007B73F0" w:rsidRDefault="000F62B5" w:rsidP="000F62B5">
      <w:pPr>
        <w:jc w:val="both"/>
      </w:pPr>
    </w:p>
    <w:p w14:paraId="5312AA03" w14:textId="2F471DD0" w:rsidR="000F62B5" w:rsidRPr="007B73F0" w:rsidRDefault="000F62B5" w:rsidP="000F62B5">
      <w:pPr>
        <w:jc w:val="both"/>
      </w:pPr>
      <w:r w:rsidRPr="007B73F0">
        <w:t xml:space="preserve">If requested, </w:t>
      </w:r>
      <w:r w:rsidR="009E7F23">
        <w:t>NCDMM</w:t>
      </w:r>
      <w:r w:rsidRPr="007B73F0">
        <w:t xml:space="preserve"> will enter into a confidentiality agreement prior to receiving such information, on such terms and conditions as the TEAM LEADER and </w:t>
      </w:r>
      <w:r w:rsidR="009E7F23">
        <w:t>NCDMM</w:t>
      </w:r>
      <w:r w:rsidRPr="007B73F0">
        <w:t xml:space="preserve"> may agree. </w:t>
      </w:r>
      <w:r w:rsidR="009E7F23">
        <w:t>NCDMM</w:t>
      </w:r>
      <w:r w:rsidRPr="007B73F0">
        <w:t xml:space="preserve"> may share such </w:t>
      </w:r>
      <w:r w:rsidRPr="007B73F0">
        <w:lastRenderedPageBreak/>
        <w:t xml:space="preserve">information with </w:t>
      </w:r>
      <w:r w:rsidR="006D3C08">
        <w:t>AFRL</w:t>
      </w:r>
      <w:r w:rsidRPr="007B73F0">
        <w:t>.</w:t>
      </w:r>
      <w:r w:rsidRPr="007B73F0" w:rsidDel="0080152A">
        <w:t xml:space="preserve"> </w:t>
      </w:r>
      <w:r w:rsidRPr="007B73F0">
        <w:t xml:space="preserve">If the parties are unable to agree on a confidentiality agreement, </w:t>
      </w:r>
      <w:r w:rsidR="009E7F23">
        <w:t>NCDMM</w:t>
      </w:r>
      <w:r w:rsidRPr="007B73F0">
        <w:t xml:space="preserve"> reserves the right to terminate </w:t>
      </w:r>
      <w:r w:rsidR="00A45674">
        <w:t xml:space="preserve">Award </w:t>
      </w:r>
      <w:r w:rsidR="006D3C08">
        <w:t>eligibility.</w:t>
      </w:r>
    </w:p>
    <w:p w14:paraId="41FA752A" w14:textId="6058196B" w:rsidR="000F62B5" w:rsidRPr="00EC79FC" w:rsidRDefault="000F62B5" w:rsidP="00EC79FC">
      <w:pPr>
        <w:pStyle w:val="Heading1"/>
      </w:pPr>
      <w:r w:rsidRPr="00EC79FC">
        <w:t>RIGHTS</w:t>
      </w:r>
    </w:p>
    <w:p w14:paraId="406DA340" w14:textId="6EC81FE2" w:rsidR="000F62B5" w:rsidRPr="00EC79FC" w:rsidRDefault="00BE2611" w:rsidP="00EC79FC">
      <w:pPr>
        <w:pStyle w:val="Heading2"/>
      </w:pPr>
      <w:r w:rsidRPr="00EC79FC">
        <w:t>Use Of Names, Trademarks And Insignias</w:t>
      </w:r>
    </w:p>
    <w:p w14:paraId="6ABFB3A8" w14:textId="5D4D89AC" w:rsidR="000F62B5" w:rsidRPr="007B73F0" w:rsidRDefault="000F62B5" w:rsidP="000F62B5">
      <w:pPr>
        <w:jc w:val="both"/>
      </w:pPr>
      <w:r w:rsidRPr="007B73F0">
        <w:t xml:space="preserve">TEAM may not use the name, trademark or insignia of </w:t>
      </w:r>
      <w:r w:rsidR="009E7F23">
        <w:t>NCDMM</w:t>
      </w:r>
      <w:r w:rsidRPr="007B73F0">
        <w:t xml:space="preserve">, its contractors, collaborators, or </w:t>
      </w:r>
      <w:r w:rsidR="006D3C08">
        <w:t>AFRL</w:t>
      </w:r>
      <w:r w:rsidR="006D3C08" w:rsidRPr="007B73F0">
        <w:t xml:space="preserve"> </w:t>
      </w:r>
      <w:r w:rsidRPr="007B73F0">
        <w:t xml:space="preserve">on its hardware and printed materials related to the participation of TEAM in the CHALLENGE without </w:t>
      </w:r>
      <w:r w:rsidR="009E7F23">
        <w:t>NCDMM</w:t>
      </w:r>
      <w:r w:rsidRPr="007B73F0">
        <w:t>'s or its contractor's, collaborator's, or FUNDERS’ prior written consent, whichever party is applicable.</w:t>
      </w:r>
    </w:p>
    <w:p w14:paraId="4F85A885" w14:textId="6055CBE2" w:rsidR="000F62B5" w:rsidRPr="00DB22BE" w:rsidRDefault="000F62B5" w:rsidP="00EC79FC">
      <w:pPr>
        <w:pStyle w:val="Heading2"/>
      </w:pPr>
      <w:r w:rsidRPr="00DB22BE">
        <w:t>Intellectual Property Rights</w:t>
      </w:r>
    </w:p>
    <w:p w14:paraId="4B1CC3C0" w14:textId="5DC4BCB9" w:rsidR="000F62B5" w:rsidRPr="007B73F0" w:rsidRDefault="000F62B5" w:rsidP="000F62B5">
      <w:pPr>
        <w:jc w:val="both"/>
      </w:pPr>
      <w:r w:rsidRPr="007B73F0">
        <w:t xml:space="preserve">Notwithstanding anything to the contrary in this Agreement, </w:t>
      </w:r>
      <w:r w:rsidR="009E7F23">
        <w:t>NCDMM</w:t>
      </w:r>
      <w:r w:rsidRPr="007B73F0">
        <w:t xml:space="preserve"> and FUNDERS claim no intellectual property (IP) rights from TEAM. All trade secrets, copyrights, patent rights, and software rights will remain with each respective TEAM.</w:t>
      </w:r>
    </w:p>
    <w:p w14:paraId="1D518975" w14:textId="111FEFB5" w:rsidR="000F62B5" w:rsidRPr="00DB22BE" w:rsidRDefault="000F62B5" w:rsidP="00EC79FC">
      <w:pPr>
        <w:pStyle w:val="Heading1"/>
      </w:pPr>
      <w:r w:rsidRPr="00DB22BE">
        <w:t>GENERAL PROVISIONS</w:t>
      </w:r>
    </w:p>
    <w:p w14:paraId="5FB1F382" w14:textId="113B9C58" w:rsidR="000F62B5" w:rsidRPr="00DB22BE" w:rsidRDefault="000F62B5" w:rsidP="00EC79FC">
      <w:pPr>
        <w:pStyle w:val="Heading2"/>
      </w:pPr>
      <w:r w:rsidRPr="00DB22BE">
        <w:t>Governing Law</w:t>
      </w:r>
    </w:p>
    <w:p w14:paraId="7EAE26DA" w14:textId="25EA0A42" w:rsidR="004054D6" w:rsidRDefault="000F62B5" w:rsidP="000F62B5">
      <w:pPr>
        <w:jc w:val="both"/>
      </w:pPr>
      <w:r w:rsidRPr="007B73F0">
        <w:t>The Parties hereby designate United States Federal Law to govern this AGREEMENT for all purposes, including, but not limited to, determining the validity of the AGREEMENT, the meaning of its provisions, and the rights, obligations, and remedies of the Parties.</w:t>
      </w:r>
    </w:p>
    <w:p w14:paraId="46E4C8BE" w14:textId="36E9882D" w:rsidR="000F62B5" w:rsidRPr="00DB22BE" w:rsidRDefault="000F62B5" w:rsidP="00EC79FC">
      <w:pPr>
        <w:pStyle w:val="Heading2"/>
      </w:pPr>
      <w:r w:rsidRPr="00DB22BE">
        <w:t>Acceptance and Removal</w:t>
      </w:r>
    </w:p>
    <w:p w14:paraId="671865C3" w14:textId="597D37FC" w:rsidR="003D4BED" w:rsidRDefault="000F62B5" w:rsidP="000F62B5">
      <w:pPr>
        <w:jc w:val="both"/>
      </w:pPr>
      <w:r w:rsidRPr="007B73F0">
        <w:t xml:space="preserve">By executing this AGREEMENT, </w:t>
      </w:r>
      <w:r w:rsidR="009E7F23">
        <w:t>NCDMM</w:t>
      </w:r>
      <w:r w:rsidRPr="007B73F0">
        <w:t xml:space="preserve"> accepts TEAM for CHALLENGE. </w:t>
      </w:r>
    </w:p>
    <w:p w14:paraId="0B1B1620" w14:textId="07ADE1D4" w:rsidR="000F62B5" w:rsidRPr="007B73F0" w:rsidRDefault="004054D6" w:rsidP="000F62B5">
      <w:pPr>
        <w:jc w:val="both"/>
      </w:pPr>
      <w:r>
        <w:t xml:space="preserve">This agreement must be submitted with the challenge answers/ predictions. </w:t>
      </w:r>
    </w:p>
    <w:p w14:paraId="289A7935" w14:textId="11CBF5E7" w:rsidR="000F62B5" w:rsidRPr="007B73F0" w:rsidRDefault="009E7F23" w:rsidP="000F62B5">
      <w:pPr>
        <w:jc w:val="both"/>
      </w:pPr>
      <w:r>
        <w:t>NCDMM</w:t>
      </w:r>
      <w:r w:rsidR="000F62B5" w:rsidRPr="007B73F0">
        <w:t xml:space="preserve"> has the right to </w:t>
      </w:r>
      <w:r w:rsidR="004054D6">
        <w:t xml:space="preserve">remove </w:t>
      </w:r>
      <w:r w:rsidR="00A45674">
        <w:t xml:space="preserve">Award </w:t>
      </w:r>
      <w:r w:rsidR="004054D6">
        <w:t>eligibility if</w:t>
      </w:r>
      <w:r w:rsidR="000F62B5" w:rsidRPr="007B73F0">
        <w:t xml:space="preserve"> TEAM fails to meet any material term of this AGREEMENT.</w:t>
      </w:r>
    </w:p>
    <w:p w14:paraId="3A6135C6" w14:textId="77777777" w:rsidR="000F62B5" w:rsidRPr="007B73F0" w:rsidRDefault="000F62B5" w:rsidP="000F62B5">
      <w:pPr>
        <w:jc w:val="both"/>
      </w:pPr>
    </w:p>
    <w:p w14:paraId="3E58B157" w14:textId="0D4289D8" w:rsidR="000F62B5" w:rsidRPr="007B73F0" w:rsidRDefault="000F62B5" w:rsidP="000F62B5">
      <w:pPr>
        <w:jc w:val="both"/>
      </w:pPr>
      <w:r w:rsidRPr="007B73F0">
        <w:t xml:space="preserve">TEAM agrees to abide by a decision for removal made by </w:t>
      </w:r>
      <w:r w:rsidR="009E7F23">
        <w:t>NCDMM</w:t>
      </w:r>
      <w:r w:rsidRPr="007B73F0">
        <w:t>, without contest, legal recourse, or any other action of protest of the decision.</w:t>
      </w:r>
    </w:p>
    <w:p w14:paraId="4A506B88" w14:textId="77777777" w:rsidR="000F62B5" w:rsidRPr="007B73F0" w:rsidRDefault="000F62B5" w:rsidP="000F62B5">
      <w:pPr>
        <w:jc w:val="both"/>
      </w:pPr>
    </w:p>
    <w:p w14:paraId="772CEDED" w14:textId="77777777" w:rsidR="000F62B5" w:rsidRPr="007B73F0" w:rsidRDefault="000F62B5" w:rsidP="000F62B5">
      <w:pPr>
        <w:jc w:val="both"/>
      </w:pPr>
    </w:p>
    <w:p w14:paraId="11B0870D" w14:textId="5B47780B" w:rsidR="000F62B5" w:rsidRPr="00DB22BE" w:rsidRDefault="000F62B5" w:rsidP="00EC79FC">
      <w:pPr>
        <w:pStyle w:val="Heading2"/>
      </w:pPr>
      <w:r w:rsidRPr="00DB22BE">
        <w:t>Effective Date</w:t>
      </w:r>
    </w:p>
    <w:p w14:paraId="0B69CD8C" w14:textId="77777777" w:rsidR="000F62B5" w:rsidRPr="007B73F0" w:rsidRDefault="000F62B5" w:rsidP="000F62B5">
      <w:pPr>
        <w:jc w:val="both"/>
      </w:pPr>
      <w:r w:rsidRPr="007B73F0">
        <w:t>The Effective Date of this AGREEMENT is the later date on which the Parties execute this AGREEMENT.</w:t>
      </w:r>
    </w:p>
    <w:p w14:paraId="7EED795F" w14:textId="5FD51C54" w:rsidR="000F62B5" w:rsidRPr="007B73F0" w:rsidRDefault="000F62B5" w:rsidP="00EC79FC">
      <w:pPr>
        <w:pStyle w:val="Heading2"/>
      </w:pPr>
      <w:r w:rsidRPr="007B73F0">
        <w:t>Responsible Officers</w:t>
      </w:r>
    </w:p>
    <w:p w14:paraId="563DB380" w14:textId="624B1F68" w:rsidR="004F474B" w:rsidRPr="007B73F0" w:rsidRDefault="000F62B5" w:rsidP="000F62B5">
      <w:pPr>
        <w:jc w:val="both"/>
      </w:pPr>
      <w:r w:rsidRPr="007B73F0">
        <w:t xml:space="preserve">The following are Responsible Officers (or their designee) for each party for purposes of providing periodic TEAM updated information, to coordinate planning of the CHALLENGE, and to perform other interfacing functions between TEAM and </w:t>
      </w:r>
      <w:r w:rsidR="009E7F23">
        <w:t>NCDMM</w:t>
      </w:r>
      <w:r w:rsidRPr="007B73F0">
        <w:t xml:space="preserve"> as necessary.  When questions arise about </w:t>
      </w:r>
      <w:r w:rsidR="00A45674">
        <w:t xml:space="preserve">Award </w:t>
      </w:r>
      <w:r w:rsidR="004054D6">
        <w:t xml:space="preserve">Eligibility and CHALLENGE </w:t>
      </w:r>
      <w:r w:rsidRPr="007B73F0">
        <w:t xml:space="preserve">rules, the Responsible Officer may contact </w:t>
      </w:r>
      <w:r w:rsidR="009E7F23">
        <w:t>NCDMM</w:t>
      </w:r>
      <w:r w:rsidRPr="007B73F0">
        <w:t xml:space="preserve"> for a case-by-case interpretation and ruling.</w:t>
      </w:r>
    </w:p>
    <w:p w14:paraId="181C27C5" w14:textId="77777777" w:rsidR="000F62B5" w:rsidRPr="007B73F0" w:rsidRDefault="000F62B5"/>
    <w:p w14:paraId="5C586996" w14:textId="77777777" w:rsidR="00433C1D" w:rsidRDefault="00433C1D">
      <w:pPr>
        <w:sectPr w:rsidR="00433C1D" w:rsidSect="000F62B5">
          <w:footerReference w:type="default" r:id="rId7"/>
          <w:footnotePr>
            <w:pos w:val="beneathText"/>
          </w:footnotePr>
          <w:type w:val="continuous"/>
          <w:pgSz w:w="12240" w:h="15840"/>
          <w:pgMar w:top="1440" w:right="1080" w:bottom="1440" w:left="1080" w:header="720" w:footer="864" w:gutter="0"/>
          <w:cols w:space="720"/>
          <w:docGrid w:linePitch="360"/>
        </w:sectPr>
      </w:pPr>
    </w:p>
    <w:p w14:paraId="0B2E641F" w14:textId="46C3B08A" w:rsidR="000F62B5" w:rsidRPr="007B73F0" w:rsidRDefault="009E7F23">
      <w:r>
        <w:t>NCDMM</w:t>
      </w:r>
      <w:r w:rsidR="00145975">
        <w:t xml:space="preserve"> Designee</w:t>
      </w:r>
    </w:p>
    <w:p w14:paraId="0DC3AB8B" w14:textId="68572DE1" w:rsidR="000F62B5" w:rsidRPr="007B73F0" w:rsidRDefault="004E0129">
      <w:r>
        <w:t>Shawn Nesmith</w:t>
      </w:r>
    </w:p>
    <w:p w14:paraId="2698A267" w14:textId="0B445A3C" w:rsidR="000F62B5" w:rsidRPr="007B73F0" w:rsidRDefault="004E0129">
      <w:r>
        <w:t>Sr. Project Engineer</w:t>
      </w:r>
    </w:p>
    <w:p w14:paraId="489B1804" w14:textId="1B42402B" w:rsidR="000F62B5" w:rsidRDefault="00F11A9D">
      <w:r>
        <w:t>Tel: (</w:t>
      </w:r>
      <w:r w:rsidR="004E0129">
        <w:t>724) 539-4772</w:t>
      </w:r>
    </w:p>
    <w:p w14:paraId="57A46BFD" w14:textId="1C18B2F0" w:rsidR="00EC79FC" w:rsidRPr="007B73F0" w:rsidRDefault="00EC79FC">
      <w:r>
        <w:t>Fax: (724 539-4772</w:t>
      </w:r>
    </w:p>
    <w:p w14:paraId="00F5400D" w14:textId="20275CEC" w:rsidR="000F62B5" w:rsidRPr="007B73F0" w:rsidRDefault="000F62B5">
      <w:r w:rsidRPr="007B73F0">
        <w:t xml:space="preserve">Email: </w:t>
      </w:r>
      <w:r w:rsidR="004E0129">
        <w:t>shawn.nesmith@ncdmm.org</w:t>
      </w:r>
    </w:p>
    <w:p w14:paraId="52646205" w14:textId="11F81A5E" w:rsidR="004E0129" w:rsidRDefault="004E0129">
      <w:r>
        <w:t>486 Cornell Road</w:t>
      </w:r>
    </w:p>
    <w:p w14:paraId="17ED7BF2" w14:textId="3BE41372" w:rsidR="004E0129" w:rsidRPr="007B73F0" w:rsidRDefault="004E0129">
      <w:r>
        <w:t>Blairsville, PA 15717</w:t>
      </w:r>
    </w:p>
    <w:p w14:paraId="5188A95A" w14:textId="77777777" w:rsidR="000F62B5" w:rsidRPr="00EC79FC" w:rsidRDefault="000F62B5">
      <w:pPr>
        <w:rPr>
          <w:color w:val="FF0000"/>
        </w:rPr>
      </w:pPr>
      <w:r w:rsidRPr="00EC79FC">
        <w:rPr>
          <w:color w:val="FF0000"/>
        </w:rPr>
        <w:t>Insert TEAM name here.</w:t>
      </w:r>
    </w:p>
    <w:p w14:paraId="02D5CBCC" w14:textId="77777777" w:rsidR="000F62B5" w:rsidRPr="00EC79FC" w:rsidRDefault="000F62B5">
      <w:pPr>
        <w:rPr>
          <w:color w:val="FF0000"/>
        </w:rPr>
      </w:pPr>
      <w:r w:rsidRPr="00EC79FC">
        <w:rPr>
          <w:color w:val="FF0000"/>
        </w:rPr>
        <w:t>Insert TEAM POC Name here.</w:t>
      </w:r>
    </w:p>
    <w:p w14:paraId="5EF80C60" w14:textId="77777777" w:rsidR="000F62B5" w:rsidRPr="00EC79FC" w:rsidRDefault="000F62B5">
      <w:pPr>
        <w:rPr>
          <w:color w:val="FF0000"/>
        </w:rPr>
      </w:pPr>
      <w:r w:rsidRPr="00EC79FC">
        <w:rPr>
          <w:color w:val="FF0000"/>
        </w:rPr>
        <w:t>Insert TEAM POC Title here.</w:t>
      </w:r>
    </w:p>
    <w:p w14:paraId="6CFFB2B7" w14:textId="77777777" w:rsidR="000F62B5" w:rsidRPr="00EC79FC" w:rsidRDefault="000F62B5">
      <w:pPr>
        <w:rPr>
          <w:color w:val="FF0000"/>
        </w:rPr>
      </w:pPr>
      <w:r w:rsidRPr="00EC79FC">
        <w:rPr>
          <w:color w:val="FF0000"/>
        </w:rPr>
        <w:t>Tel: Insert TEAM POC Tel Number here.</w:t>
      </w:r>
    </w:p>
    <w:p w14:paraId="28780048" w14:textId="77777777" w:rsidR="000F62B5" w:rsidRPr="00EC79FC" w:rsidRDefault="000F62B5">
      <w:pPr>
        <w:rPr>
          <w:color w:val="FF0000"/>
        </w:rPr>
      </w:pPr>
      <w:r w:rsidRPr="00EC79FC">
        <w:rPr>
          <w:color w:val="FF0000"/>
        </w:rPr>
        <w:t>Fax: Insert TEAM POC Fax Number here.</w:t>
      </w:r>
    </w:p>
    <w:p w14:paraId="1EAF8FEB" w14:textId="77777777" w:rsidR="000F62B5" w:rsidRPr="00EC79FC" w:rsidRDefault="000F62B5">
      <w:pPr>
        <w:rPr>
          <w:color w:val="FF0000"/>
        </w:rPr>
      </w:pPr>
      <w:r w:rsidRPr="00EC79FC">
        <w:rPr>
          <w:color w:val="FF0000"/>
        </w:rPr>
        <w:t>Email: Insert TEAM POC Email here.</w:t>
      </w:r>
    </w:p>
    <w:p w14:paraId="5647A1AB" w14:textId="5B241237" w:rsidR="00433C1D" w:rsidRDefault="000F62B5">
      <w:pPr>
        <w:sectPr w:rsidR="00433C1D" w:rsidSect="00433C1D">
          <w:footnotePr>
            <w:pos w:val="beneathText"/>
          </w:footnotePr>
          <w:type w:val="continuous"/>
          <w:pgSz w:w="12240" w:h="15840"/>
          <w:pgMar w:top="1440" w:right="1080" w:bottom="1440" w:left="1080" w:header="720" w:footer="864" w:gutter="0"/>
          <w:cols w:num="2" w:space="720"/>
          <w:docGrid w:linePitch="360"/>
        </w:sectPr>
      </w:pPr>
      <w:r w:rsidRPr="00EC79FC">
        <w:rPr>
          <w:color w:val="FF0000"/>
        </w:rPr>
        <w:t>Insert TEAM Mailing Address here</w:t>
      </w:r>
    </w:p>
    <w:p w14:paraId="7E59B863" w14:textId="46D78CF6" w:rsidR="000F62B5" w:rsidRPr="007B73F0" w:rsidRDefault="000F62B5"/>
    <w:p w14:paraId="5303B13D" w14:textId="797AE51F" w:rsidR="000F62B5" w:rsidRPr="007B73F0" w:rsidRDefault="000F62B5" w:rsidP="00EC79FC">
      <w:pPr>
        <w:pStyle w:val="Heading2"/>
      </w:pPr>
      <w:r w:rsidRPr="007B73F0">
        <w:t>Complete Agreement</w:t>
      </w:r>
    </w:p>
    <w:p w14:paraId="2DAA0127" w14:textId="77777777" w:rsidR="000F62B5" w:rsidRPr="007B73F0" w:rsidRDefault="000F62B5" w:rsidP="000F62B5">
      <w:pPr>
        <w:jc w:val="both"/>
      </w:pPr>
      <w:r w:rsidRPr="007B73F0">
        <w:t>This AGREEMENT represents the full and complete understanding and agreement between the parties regarding their relationship and the CHALLENGE. It merges and supersedes all previous AGREEMENT or agreements, oral or written, express or implied including related communications and representations.</w:t>
      </w:r>
    </w:p>
    <w:p w14:paraId="540B4AEE" w14:textId="7AB4C18E" w:rsidR="000F62B5" w:rsidRPr="007B73F0" w:rsidRDefault="000F62B5" w:rsidP="00EC79FC">
      <w:pPr>
        <w:pStyle w:val="Heading2"/>
      </w:pPr>
      <w:r w:rsidRPr="007B73F0">
        <w:t>Invalidity</w:t>
      </w:r>
    </w:p>
    <w:p w14:paraId="3B5BC0C7" w14:textId="77777777" w:rsidR="000F62B5" w:rsidRPr="007B73F0" w:rsidRDefault="000F62B5" w:rsidP="000F62B5">
      <w:pPr>
        <w:jc w:val="both"/>
      </w:pPr>
      <w:r w:rsidRPr="007B73F0">
        <w:t>The invalidity, in whole or in part, of any part of this AGREEMENT herein shall not affect the validity or enforceability of any other part of this AGREEMENT.</w:t>
      </w:r>
    </w:p>
    <w:p w14:paraId="6723632D" w14:textId="573263E3" w:rsidR="000F62B5" w:rsidRPr="00DB22BE" w:rsidRDefault="000F62B5" w:rsidP="00EC79FC">
      <w:pPr>
        <w:pStyle w:val="Heading2"/>
      </w:pPr>
      <w:r w:rsidRPr="00DB22BE">
        <w:t>Assignment</w:t>
      </w:r>
    </w:p>
    <w:p w14:paraId="5539CCB9" w14:textId="7DC54B86" w:rsidR="000F62B5" w:rsidRPr="007B73F0" w:rsidRDefault="000F62B5" w:rsidP="000F62B5">
      <w:pPr>
        <w:jc w:val="both"/>
      </w:pPr>
      <w:r w:rsidRPr="007B73F0">
        <w:t xml:space="preserve">This AGREEMENT may not be assigned by TEAM to any party without the prior approval of </w:t>
      </w:r>
      <w:r w:rsidR="009E7F23">
        <w:t>NCDMM</w:t>
      </w:r>
      <w:r w:rsidRPr="007B73F0">
        <w:t xml:space="preserve"> and the FUNDERS.  </w:t>
      </w:r>
      <w:r w:rsidR="009E7F23">
        <w:t>NCDMM</w:t>
      </w:r>
      <w:r w:rsidRPr="007B73F0">
        <w:t xml:space="preserve"> may assign this AGREEMENT to its designated agent.</w:t>
      </w:r>
    </w:p>
    <w:p w14:paraId="3BB2BAD1" w14:textId="5EE04B7D" w:rsidR="000F62B5" w:rsidRPr="00DB22BE" w:rsidRDefault="000F62B5" w:rsidP="00EC79FC">
      <w:pPr>
        <w:pStyle w:val="Heading2"/>
      </w:pPr>
      <w:r w:rsidRPr="00DB22BE">
        <w:t>Waiver, Release, and Covenant Not to Sue</w:t>
      </w:r>
    </w:p>
    <w:p w14:paraId="10B691FB" w14:textId="5CA93F16" w:rsidR="000F62B5" w:rsidRPr="007B73F0" w:rsidRDefault="000F62B5" w:rsidP="000F62B5">
      <w:pPr>
        <w:jc w:val="both"/>
      </w:pPr>
      <w:r w:rsidRPr="007B73F0">
        <w:t xml:space="preserve">In consideration for the opportunity to compete in the CHALLENGE, TEAM agrees to assume any and all risks arising from or related to the CHALLENGE, waives all claims against, and covenants not to sue, whether in contract or tort, </w:t>
      </w:r>
      <w:r w:rsidR="009E7F23">
        <w:t>NCDMM</w:t>
      </w:r>
      <w:r w:rsidRPr="007B73F0">
        <w:t xml:space="preserve"> and its contractors and related entities, including FUNDERS and the U.S. Government and its related entities, for any injury, death, damage, loss of property or revenue or profits, whether direct, indirect, or consequential, arising from its participation in the CHALLENGE, including preparation for the CHALLENGE and any advice received in connection with the CHALLENGE, whether such injury, death, damage or loss arises through negligence or otherwise, except in the case of willful misconduct.</w:t>
      </w:r>
    </w:p>
    <w:p w14:paraId="2F8C2E2B" w14:textId="22AEF99E" w:rsidR="000F62B5" w:rsidRPr="00DB22BE" w:rsidRDefault="000F62B5" w:rsidP="00EC79FC">
      <w:pPr>
        <w:pStyle w:val="Heading2"/>
      </w:pPr>
      <w:r w:rsidRPr="00DB22BE">
        <w:t>Additional Rules</w:t>
      </w:r>
    </w:p>
    <w:p w14:paraId="73825AF3" w14:textId="0DEA2367" w:rsidR="000F62B5" w:rsidRPr="007B73F0" w:rsidRDefault="009E7F23" w:rsidP="000F62B5">
      <w:pPr>
        <w:jc w:val="both"/>
      </w:pPr>
      <w:r>
        <w:t>NCDMM</w:t>
      </w:r>
      <w:r w:rsidR="000F62B5" w:rsidRPr="007B73F0">
        <w:t xml:space="preserve"> may, in its sole and absolute discretion, implement such additional rules or requirements, as it deems appropriate to administer the CHALLENGE. Failure to adopt or follow such additional rules or requirements shall be grounds to terminate a TEAM and all TEAM MEMBERS from the CHALLENGE.</w:t>
      </w:r>
    </w:p>
    <w:p w14:paraId="7753AD5B" w14:textId="09B7F9FE" w:rsidR="000F62B5" w:rsidRPr="007B73F0" w:rsidRDefault="000F62B5" w:rsidP="00EC79FC">
      <w:pPr>
        <w:pStyle w:val="Heading1"/>
      </w:pPr>
      <w:r w:rsidRPr="007B73F0">
        <w:t>DELAY, CANCELLATION OR TERMINATION</w:t>
      </w:r>
    </w:p>
    <w:p w14:paraId="3AEE601F" w14:textId="2ED40C18" w:rsidR="000F62B5" w:rsidRPr="007B73F0" w:rsidRDefault="000F62B5" w:rsidP="00EC79FC">
      <w:pPr>
        <w:jc w:val="both"/>
      </w:pPr>
      <w:r w:rsidRPr="007B73F0">
        <w:t xml:space="preserve">TEAM acknowledges that circumstances may arise that require the CHALLENGE to be delayed indefinitely or cancelled. Such delay or cancellation, and/or the termination of this AGREEMENT, shall be within the full discretion of </w:t>
      </w:r>
      <w:r w:rsidR="009E7F23">
        <w:t>NCDMM</w:t>
      </w:r>
      <w:r w:rsidRPr="007B73F0">
        <w:t xml:space="preserve"> or its assignee, and TEAM accepts any risk of damage or loss due to such delay, cancellation, and/or termination.</w:t>
      </w:r>
    </w:p>
    <w:p w14:paraId="65EA4E04" w14:textId="740FABF7" w:rsidR="000F62B5" w:rsidRPr="007B73F0" w:rsidRDefault="000F62B5" w:rsidP="00EC79FC">
      <w:pPr>
        <w:pStyle w:val="Heading1"/>
      </w:pPr>
      <w:r w:rsidRPr="007B73F0">
        <w:lastRenderedPageBreak/>
        <w:t>EXECUTION</w:t>
      </w:r>
    </w:p>
    <w:p w14:paraId="22BF1B38" w14:textId="77777777" w:rsidR="000F62B5" w:rsidRPr="007B73F0" w:rsidRDefault="000F62B5">
      <w:r w:rsidRPr="007B73F0">
        <w:t>The undersigned agree to all terms of this AGREEMENT.</w:t>
      </w:r>
    </w:p>
    <w:p w14:paraId="1883F8E1" w14:textId="77777777" w:rsidR="000F62B5" w:rsidRPr="003B7C6C" w:rsidRDefault="000F62B5">
      <w:pPr>
        <w:rPr>
          <w:sz w:val="23"/>
          <w:szCs w:val="23"/>
        </w:rPr>
      </w:pPr>
    </w:p>
    <w:p w14:paraId="19EF98CC" w14:textId="77777777" w:rsidR="000F62B5" w:rsidRPr="003B7C6C" w:rsidRDefault="000F62B5">
      <w:pPr>
        <w:rPr>
          <w:sz w:val="23"/>
          <w:szCs w:val="23"/>
        </w:rPr>
      </w:pPr>
    </w:p>
    <w:tbl>
      <w:tblPr>
        <w:tblW w:w="0" w:type="auto"/>
        <w:tblLayout w:type="fixed"/>
        <w:tblLook w:val="0000" w:firstRow="0" w:lastRow="0" w:firstColumn="0" w:lastColumn="0" w:noHBand="0" w:noVBand="0"/>
      </w:tblPr>
      <w:tblGrid>
        <w:gridCol w:w="5130"/>
        <w:gridCol w:w="4950"/>
      </w:tblGrid>
      <w:tr w:rsidR="000F62B5" w:rsidRPr="003B7C6C" w14:paraId="1F146D12" w14:textId="77777777" w:rsidTr="00433C1D">
        <w:trPr>
          <w:trHeight w:val="276"/>
        </w:trPr>
        <w:tc>
          <w:tcPr>
            <w:tcW w:w="5130" w:type="dxa"/>
          </w:tcPr>
          <w:p w14:paraId="17C58169" w14:textId="77777777" w:rsidR="000F62B5" w:rsidRPr="003B7C6C" w:rsidRDefault="000F62B5">
            <w:pPr>
              <w:snapToGrid w:val="0"/>
            </w:pPr>
          </w:p>
          <w:p w14:paraId="0F024E92" w14:textId="77777777" w:rsidR="000F62B5" w:rsidRPr="003B7C6C" w:rsidRDefault="000F62B5"/>
          <w:p w14:paraId="668CFE12" w14:textId="77777777" w:rsidR="000F62B5" w:rsidRPr="003B7C6C" w:rsidRDefault="000F62B5">
            <w:r w:rsidRPr="003B7C6C">
              <w:t>___________________________________</w:t>
            </w:r>
          </w:p>
          <w:p w14:paraId="49FBD9DF" w14:textId="18451945" w:rsidR="000F62B5" w:rsidRDefault="00EA76E5">
            <w:r>
              <w:t>Gene Berkebile</w:t>
            </w:r>
          </w:p>
          <w:p w14:paraId="4BC81D6D" w14:textId="45E5F4B5" w:rsidR="00EA76E5" w:rsidRPr="003B7C6C" w:rsidRDefault="00EA76E5">
            <w:r>
              <w:t>Vice President &amp; Chief Financial Officer</w:t>
            </w:r>
          </w:p>
          <w:p w14:paraId="5DE217FA" w14:textId="2EC016A0" w:rsidR="000F62B5" w:rsidRPr="003B7C6C" w:rsidRDefault="004F5FEF">
            <w:r>
              <w:t>NCDMM</w:t>
            </w:r>
          </w:p>
          <w:p w14:paraId="403673C6" w14:textId="77777777" w:rsidR="001E1313" w:rsidRPr="003B7C6C" w:rsidRDefault="001E1313"/>
          <w:p w14:paraId="040437CB" w14:textId="77777777" w:rsidR="000F62B5" w:rsidRPr="003B7C6C" w:rsidRDefault="000F62B5">
            <w:r w:rsidRPr="003B7C6C">
              <w:t>Date: ______________________________</w:t>
            </w:r>
          </w:p>
        </w:tc>
        <w:tc>
          <w:tcPr>
            <w:tcW w:w="4950" w:type="dxa"/>
          </w:tcPr>
          <w:p w14:paraId="30DD1773" w14:textId="77777777" w:rsidR="000F62B5" w:rsidRPr="003B7C6C" w:rsidRDefault="000F62B5">
            <w:pPr>
              <w:snapToGrid w:val="0"/>
            </w:pPr>
          </w:p>
          <w:p w14:paraId="2CD9732A" w14:textId="77777777" w:rsidR="000F62B5" w:rsidRPr="003B7C6C" w:rsidRDefault="000F62B5"/>
          <w:p w14:paraId="2D23EAAD" w14:textId="77777777" w:rsidR="000F62B5" w:rsidRPr="003B7C6C" w:rsidRDefault="000F62B5">
            <w:r w:rsidRPr="003B7C6C">
              <w:t>____________________________________</w:t>
            </w:r>
          </w:p>
          <w:p w14:paraId="55EEAF36" w14:textId="77777777" w:rsidR="000F62B5" w:rsidRPr="00EC79FC" w:rsidRDefault="000F62B5">
            <w:pPr>
              <w:rPr>
                <w:color w:val="FF0000"/>
              </w:rPr>
            </w:pPr>
            <w:r w:rsidRPr="00EC79FC">
              <w:rPr>
                <w:color w:val="FF0000"/>
              </w:rPr>
              <w:t>Insert TEAM LEADER Name here.</w:t>
            </w:r>
          </w:p>
          <w:p w14:paraId="450863E8" w14:textId="77777777" w:rsidR="00EA76E5" w:rsidRPr="00EC79FC" w:rsidRDefault="00EA76E5" w:rsidP="00EA76E5">
            <w:pPr>
              <w:rPr>
                <w:color w:val="FF0000"/>
              </w:rPr>
            </w:pPr>
            <w:r w:rsidRPr="00EC79FC">
              <w:rPr>
                <w:color w:val="FF0000"/>
              </w:rPr>
              <w:t>Insert TEAM LEADER Title here.</w:t>
            </w:r>
          </w:p>
          <w:p w14:paraId="40C48595" w14:textId="07530256" w:rsidR="000F62B5" w:rsidRPr="00EC79FC" w:rsidRDefault="000F62B5">
            <w:pPr>
              <w:rPr>
                <w:color w:val="FF0000"/>
              </w:rPr>
            </w:pPr>
            <w:r w:rsidRPr="00EC79FC">
              <w:rPr>
                <w:color w:val="FF0000"/>
              </w:rPr>
              <w:t>Insert TEAM Name here.</w:t>
            </w:r>
          </w:p>
          <w:p w14:paraId="7B66ECEC" w14:textId="77777777" w:rsidR="001E1313" w:rsidRPr="003B7C6C" w:rsidRDefault="001E1313"/>
          <w:p w14:paraId="369C23C1" w14:textId="77777777" w:rsidR="000F62B5" w:rsidRPr="003B7C6C" w:rsidRDefault="000F62B5">
            <w:r w:rsidRPr="003B7C6C">
              <w:t>Date: ______________________________</w:t>
            </w:r>
          </w:p>
        </w:tc>
      </w:tr>
    </w:tbl>
    <w:p w14:paraId="17E3A25D" w14:textId="77777777" w:rsidR="00EC79FC" w:rsidRDefault="00EC79FC" w:rsidP="00EC79FC">
      <w:pPr>
        <w:pStyle w:val="Heading"/>
      </w:pPr>
      <w:r>
        <w:br w:type="page"/>
      </w:r>
    </w:p>
    <w:p w14:paraId="6DA909BA" w14:textId="34FAE302" w:rsidR="000F62B5" w:rsidRPr="003B7C6C" w:rsidRDefault="000F62B5" w:rsidP="00EC79FC">
      <w:pPr>
        <w:pStyle w:val="Heading"/>
      </w:pPr>
      <w:r w:rsidRPr="003B7C6C">
        <w:lastRenderedPageBreak/>
        <w:t>EXHIBIT A: APPLICATION FOR APPROVAL OF TEAM MEMEBERSHIP AND ADOPTION OF AGREEMENT by an Individual (“Adoption of Agreement”)</w:t>
      </w:r>
    </w:p>
    <w:p w14:paraId="08E71BA3" w14:textId="77777777" w:rsidR="000F62B5" w:rsidRPr="003B7C6C" w:rsidRDefault="000F62B5"/>
    <w:p w14:paraId="251BE175" w14:textId="5BC1B003" w:rsidR="000F62B5" w:rsidRPr="003B7C6C" w:rsidRDefault="000F62B5" w:rsidP="000F62B5">
      <w:pPr>
        <w:jc w:val="both"/>
        <w:rPr>
          <w:sz w:val="23"/>
          <w:szCs w:val="23"/>
        </w:rPr>
      </w:pPr>
      <w:r w:rsidRPr="003B7C6C">
        <w:rPr>
          <w:sz w:val="23"/>
          <w:szCs w:val="23"/>
        </w:rPr>
        <w:t xml:space="preserve">The undersigned applies to register for the </w:t>
      </w:r>
      <w:r w:rsidR="004E6928">
        <w:rPr>
          <w:sz w:val="23"/>
          <w:szCs w:val="23"/>
        </w:rPr>
        <w:t xml:space="preserve">2019 </w:t>
      </w:r>
      <w:r w:rsidR="004E6928">
        <w:t xml:space="preserve">AIR FORCE RESEARCH LABORATORY (AFRL) ADDITIVE MANUFACTURING (AM) MODELING CHALLENGE SERIES </w:t>
      </w:r>
      <w:r w:rsidRPr="003B7C6C">
        <w:rPr>
          <w:sz w:val="23"/>
          <w:szCs w:val="23"/>
        </w:rPr>
        <w:t xml:space="preserve">as a TEAM MEMBER and agrees to be bound by all the provisions of the attached </w:t>
      </w:r>
      <w:r w:rsidR="003D4BED">
        <w:rPr>
          <w:sz w:val="23"/>
          <w:szCs w:val="23"/>
        </w:rPr>
        <w:t xml:space="preserve">2015 </w:t>
      </w:r>
      <w:r w:rsidR="004E6928">
        <w:t>AIR FORCE RESEARCH LABORATORY (AFRL) ADDITIVE MANUFACTURING (AM) MODELING CHALLENGE SERIES AGREEMENT</w:t>
      </w:r>
      <w:r w:rsidR="004E6928" w:rsidDel="004E6928">
        <w:rPr>
          <w:sz w:val="23"/>
          <w:szCs w:val="23"/>
        </w:rPr>
        <w:t xml:space="preserve"> </w:t>
      </w:r>
      <w:r w:rsidRPr="003B7C6C">
        <w:rPr>
          <w:sz w:val="23"/>
          <w:szCs w:val="23"/>
        </w:rPr>
        <w:t xml:space="preserve"> that TEAM MEMBER acknowledges having read, understood and agreed to by signing below. In particular, but without limitation of other responsibilities under the Agreement, applicant TEAM MEMBER agrees:</w:t>
      </w:r>
    </w:p>
    <w:p w14:paraId="39A5038C" w14:textId="77777777" w:rsidR="000F62B5" w:rsidRPr="003B7C6C" w:rsidRDefault="000F62B5" w:rsidP="000F62B5">
      <w:pPr>
        <w:jc w:val="both"/>
        <w:rPr>
          <w:sz w:val="23"/>
          <w:szCs w:val="23"/>
        </w:rPr>
      </w:pPr>
    </w:p>
    <w:p w14:paraId="0A85D4A0" w14:textId="17185072" w:rsidR="000F62B5" w:rsidRPr="003B7C6C" w:rsidRDefault="000F62B5" w:rsidP="000F62B5">
      <w:pPr>
        <w:numPr>
          <w:ilvl w:val="0"/>
          <w:numId w:val="12"/>
        </w:numPr>
        <w:jc w:val="both"/>
        <w:rPr>
          <w:sz w:val="23"/>
          <w:szCs w:val="23"/>
        </w:rPr>
      </w:pPr>
      <w:r w:rsidRPr="003B7C6C">
        <w:rPr>
          <w:sz w:val="23"/>
          <w:szCs w:val="23"/>
        </w:rPr>
        <w:t xml:space="preserve">In return for the opportunity to participate in this Challenge, to waive any and all claims against </w:t>
      </w:r>
      <w:r w:rsidR="009E7F23">
        <w:rPr>
          <w:sz w:val="23"/>
          <w:szCs w:val="23"/>
        </w:rPr>
        <w:t>NCDMM</w:t>
      </w:r>
      <w:r w:rsidRPr="003B7C6C">
        <w:rPr>
          <w:sz w:val="23"/>
          <w:szCs w:val="23"/>
        </w:rPr>
        <w:t xml:space="preserve">, including but not limited to claims in contract and tort, related to or resulting from any and all activities under or arising from participation as a TEAM MEMBER. </w:t>
      </w:r>
    </w:p>
    <w:p w14:paraId="4B3AAB88" w14:textId="77777777" w:rsidR="000F62B5" w:rsidRPr="003B7C6C" w:rsidRDefault="000F62B5" w:rsidP="000F62B5">
      <w:pPr>
        <w:jc w:val="both"/>
        <w:rPr>
          <w:sz w:val="23"/>
          <w:szCs w:val="23"/>
        </w:rPr>
      </w:pPr>
    </w:p>
    <w:p w14:paraId="24D35D18" w14:textId="192260C3" w:rsidR="000F62B5" w:rsidRPr="003B7C6C" w:rsidRDefault="000F62B5" w:rsidP="000F62B5">
      <w:pPr>
        <w:numPr>
          <w:ilvl w:val="0"/>
          <w:numId w:val="12"/>
        </w:numPr>
        <w:jc w:val="both"/>
        <w:rPr>
          <w:sz w:val="23"/>
          <w:szCs w:val="23"/>
        </w:rPr>
      </w:pPr>
      <w:r w:rsidRPr="003B7C6C">
        <w:rPr>
          <w:sz w:val="23"/>
          <w:szCs w:val="23"/>
        </w:rPr>
        <w:t xml:space="preserve">Abide by all Team Agreement provisions, and to submit all questions and issues to </w:t>
      </w:r>
      <w:r w:rsidR="00920948">
        <w:rPr>
          <w:sz w:val="23"/>
          <w:szCs w:val="23"/>
        </w:rPr>
        <w:t>NCDMM</w:t>
      </w:r>
      <w:r w:rsidRPr="003B7C6C">
        <w:rPr>
          <w:sz w:val="23"/>
          <w:szCs w:val="23"/>
        </w:rPr>
        <w:t xml:space="preserve"> through the TEAM LEADER.</w:t>
      </w:r>
    </w:p>
    <w:p w14:paraId="5BA72FA5" w14:textId="77777777" w:rsidR="000F62B5" w:rsidRPr="003B7C6C" w:rsidRDefault="000F62B5" w:rsidP="000F62B5">
      <w:pPr>
        <w:autoSpaceDE w:val="0"/>
        <w:autoSpaceDN w:val="0"/>
        <w:adjustRightInd w:val="0"/>
        <w:rPr>
          <w:i/>
          <w:sz w:val="23"/>
          <w:szCs w:val="23"/>
        </w:rPr>
      </w:pPr>
    </w:p>
    <w:p w14:paraId="37DBA32F" w14:textId="77777777" w:rsidR="000F62B5" w:rsidRPr="003B7C6C" w:rsidRDefault="000F62B5" w:rsidP="000F62B5">
      <w:pPr>
        <w:autoSpaceDE w:val="0"/>
        <w:autoSpaceDN w:val="0"/>
        <w:adjustRightInd w:val="0"/>
        <w:rPr>
          <w:i/>
          <w:sz w:val="23"/>
          <w:szCs w:val="23"/>
        </w:rPr>
      </w:pPr>
      <w:r w:rsidRPr="003B7C6C">
        <w:rPr>
          <w:i/>
          <w:sz w:val="23"/>
          <w:szCs w:val="23"/>
        </w:rPr>
        <w:t>Team Member Must Check One of the Following</w:t>
      </w:r>
    </w:p>
    <w:p w14:paraId="00101E8A" w14:textId="77777777" w:rsidR="000F62B5" w:rsidRPr="003B7C6C" w:rsidRDefault="000F62B5" w:rsidP="000F62B5">
      <w:pPr>
        <w:autoSpaceDE w:val="0"/>
        <w:autoSpaceDN w:val="0"/>
        <w:adjustRightInd w:val="0"/>
        <w:ind w:left="1440" w:hanging="720"/>
        <w:jc w:val="both"/>
        <w:rPr>
          <w:sz w:val="23"/>
          <w:szCs w:val="23"/>
        </w:rPr>
      </w:pPr>
      <w:r w:rsidRPr="003B7C6C">
        <w:rPr>
          <w:sz w:val="30"/>
          <w:szCs w:val="30"/>
        </w:rPr>
        <w:t>□</w:t>
      </w:r>
      <w:r w:rsidRPr="003B7C6C">
        <w:rPr>
          <w:sz w:val="23"/>
          <w:szCs w:val="23"/>
        </w:rPr>
        <w:tab/>
      </w:r>
      <w:r w:rsidRPr="003B7C6C">
        <w:rPr>
          <w:caps/>
          <w:sz w:val="23"/>
          <w:szCs w:val="23"/>
        </w:rPr>
        <w:t>Team Member</w:t>
      </w:r>
      <w:r w:rsidRPr="003B7C6C">
        <w:rPr>
          <w:sz w:val="23"/>
          <w:szCs w:val="23"/>
        </w:rPr>
        <w:t xml:space="preserve"> is an individual who is a citizen or permanent resident of the United States.</w:t>
      </w:r>
    </w:p>
    <w:p w14:paraId="05704D28" w14:textId="3919FBA7" w:rsidR="000F62B5" w:rsidRPr="003B7C6C" w:rsidRDefault="000F62B5" w:rsidP="007336C5">
      <w:pPr>
        <w:autoSpaceDE w:val="0"/>
        <w:autoSpaceDN w:val="0"/>
        <w:adjustRightInd w:val="0"/>
        <w:ind w:left="1440" w:hanging="720"/>
        <w:jc w:val="both"/>
        <w:rPr>
          <w:sz w:val="23"/>
          <w:szCs w:val="23"/>
        </w:rPr>
      </w:pPr>
      <w:r w:rsidRPr="003B7C6C">
        <w:rPr>
          <w:sz w:val="30"/>
          <w:szCs w:val="30"/>
        </w:rPr>
        <w:t>□</w:t>
      </w:r>
      <w:r w:rsidRPr="003B7C6C">
        <w:rPr>
          <w:sz w:val="23"/>
          <w:szCs w:val="23"/>
        </w:rPr>
        <w:tab/>
      </w:r>
      <w:r w:rsidRPr="003B7C6C">
        <w:rPr>
          <w:caps/>
          <w:sz w:val="23"/>
          <w:szCs w:val="23"/>
        </w:rPr>
        <w:t>Team Member</w:t>
      </w:r>
      <w:r w:rsidRPr="003B7C6C">
        <w:rPr>
          <w:sz w:val="23"/>
          <w:szCs w:val="23"/>
        </w:rPr>
        <w:t xml:space="preserve"> is not an individual who is a citizen or permanent resident of the United States. Accordingly, TEAM MEMBER is NOT eligible to win a</w:t>
      </w:r>
      <w:r w:rsidR="00A45674">
        <w:rPr>
          <w:sz w:val="23"/>
          <w:szCs w:val="23"/>
        </w:rPr>
        <w:t>n</w:t>
      </w:r>
      <w:r w:rsidRPr="003B7C6C">
        <w:rPr>
          <w:sz w:val="23"/>
          <w:szCs w:val="23"/>
        </w:rPr>
        <w:t xml:space="preserve"> </w:t>
      </w:r>
      <w:r w:rsidR="00A45674">
        <w:rPr>
          <w:sz w:val="23"/>
          <w:szCs w:val="23"/>
        </w:rPr>
        <w:t>Award</w:t>
      </w:r>
      <w:r w:rsidR="00A45674" w:rsidRPr="003B7C6C">
        <w:rPr>
          <w:sz w:val="23"/>
          <w:szCs w:val="23"/>
        </w:rPr>
        <w:t xml:space="preserve"> </w:t>
      </w:r>
      <w:r w:rsidRPr="003B7C6C">
        <w:rPr>
          <w:sz w:val="23"/>
          <w:szCs w:val="23"/>
        </w:rPr>
        <w:t>in the CHALLENGE.</w:t>
      </w:r>
    </w:p>
    <w:p w14:paraId="59999BEC" w14:textId="77777777" w:rsidR="000F62B5" w:rsidRPr="003B7C6C" w:rsidRDefault="000F62B5" w:rsidP="000F62B5">
      <w:pPr>
        <w:jc w:val="both"/>
      </w:pPr>
    </w:p>
    <w:p w14:paraId="74FF910F" w14:textId="3232E9A2" w:rsidR="000F62B5" w:rsidRPr="00BE2611" w:rsidRDefault="000F62B5" w:rsidP="00BE2611">
      <w:pPr>
        <w:spacing w:line="360" w:lineRule="auto"/>
        <w:rPr>
          <w:sz w:val="22"/>
          <w:szCs w:val="22"/>
          <w:u w:val="single"/>
        </w:rPr>
      </w:pPr>
      <w:r w:rsidRPr="003B7C6C">
        <w:rPr>
          <w:sz w:val="22"/>
          <w:szCs w:val="22"/>
        </w:rPr>
        <w:t xml:space="preserve">TEAM MEMBER Name:  </w:t>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p>
    <w:p w14:paraId="0B6CF4F9" w14:textId="77777777" w:rsidR="000F62B5" w:rsidRPr="003B7C6C" w:rsidRDefault="000F62B5" w:rsidP="00BE2611">
      <w:pPr>
        <w:spacing w:line="360" w:lineRule="auto"/>
        <w:rPr>
          <w:sz w:val="22"/>
          <w:szCs w:val="22"/>
        </w:rPr>
      </w:pPr>
    </w:p>
    <w:p w14:paraId="6DFEA622" w14:textId="6CE3FD97" w:rsidR="000F62B5" w:rsidRPr="00BE2611" w:rsidRDefault="000F62B5" w:rsidP="00BE2611">
      <w:pPr>
        <w:spacing w:line="360" w:lineRule="auto"/>
        <w:rPr>
          <w:sz w:val="22"/>
          <w:szCs w:val="22"/>
          <w:u w:val="single"/>
        </w:rPr>
      </w:pPr>
      <w:r w:rsidRPr="003B7C6C">
        <w:rPr>
          <w:sz w:val="22"/>
          <w:szCs w:val="22"/>
        </w:rPr>
        <w:t xml:space="preserve">TEAM MEMBER Citizenship: </w:t>
      </w:r>
      <w:r w:rsidRPr="003B7C6C">
        <w:rPr>
          <w:sz w:val="22"/>
          <w:szCs w:val="22"/>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p>
    <w:p w14:paraId="5D385099" w14:textId="77777777" w:rsidR="000F62B5" w:rsidRPr="003B7C6C" w:rsidRDefault="000F62B5" w:rsidP="00BE2611">
      <w:pPr>
        <w:spacing w:line="360" w:lineRule="auto"/>
        <w:rPr>
          <w:sz w:val="22"/>
          <w:szCs w:val="22"/>
        </w:rPr>
      </w:pPr>
    </w:p>
    <w:p w14:paraId="5478ED4D" w14:textId="6E326AF9" w:rsidR="000F62B5" w:rsidRPr="00BE2611" w:rsidRDefault="000F62B5" w:rsidP="00BE2611">
      <w:pPr>
        <w:spacing w:line="360" w:lineRule="auto"/>
        <w:rPr>
          <w:sz w:val="22"/>
          <w:szCs w:val="22"/>
          <w:u w:val="single"/>
        </w:rPr>
      </w:pPr>
      <w:r w:rsidRPr="003B7C6C">
        <w:rPr>
          <w:sz w:val="22"/>
          <w:szCs w:val="22"/>
        </w:rPr>
        <w:t xml:space="preserve">TEAM MEMBER Place of Employment: </w:t>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p>
    <w:p w14:paraId="3E347625" w14:textId="77777777" w:rsidR="000F62B5" w:rsidRPr="003B7C6C" w:rsidRDefault="000F62B5" w:rsidP="00BE2611">
      <w:pPr>
        <w:spacing w:line="360" w:lineRule="auto"/>
        <w:rPr>
          <w:sz w:val="22"/>
          <w:szCs w:val="22"/>
        </w:rPr>
      </w:pPr>
    </w:p>
    <w:p w14:paraId="7DA534BE" w14:textId="2EB294C7" w:rsidR="000F62B5" w:rsidRPr="00BE2611" w:rsidRDefault="000F62B5" w:rsidP="00BE2611">
      <w:pPr>
        <w:spacing w:line="360" w:lineRule="auto"/>
        <w:rPr>
          <w:sz w:val="22"/>
          <w:szCs w:val="22"/>
          <w:u w:val="single"/>
        </w:rPr>
      </w:pPr>
      <w:r w:rsidRPr="003B7C6C">
        <w:rPr>
          <w:sz w:val="22"/>
          <w:szCs w:val="22"/>
        </w:rPr>
        <w:t xml:space="preserve">TEAM MEMBER Signature: </w:t>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Pr="003B7C6C">
        <w:rPr>
          <w:sz w:val="22"/>
          <w:szCs w:val="22"/>
        </w:rPr>
        <w:t>Date:</w:t>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p>
    <w:p w14:paraId="45E54BEB" w14:textId="77777777" w:rsidR="000F62B5" w:rsidRPr="003B7C6C" w:rsidRDefault="000F62B5" w:rsidP="00BE2611">
      <w:pPr>
        <w:spacing w:line="360" w:lineRule="auto"/>
        <w:rPr>
          <w:sz w:val="22"/>
          <w:szCs w:val="22"/>
        </w:rPr>
      </w:pPr>
    </w:p>
    <w:p w14:paraId="089E499F" w14:textId="46FF5245" w:rsidR="000F62B5" w:rsidRPr="00BE2611" w:rsidRDefault="000F62B5" w:rsidP="00BE2611">
      <w:pPr>
        <w:spacing w:line="360" w:lineRule="auto"/>
        <w:rPr>
          <w:sz w:val="22"/>
          <w:szCs w:val="22"/>
          <w:u w:val="single"/>
        </w:rPr>
      </w:pPr>
      <w:r w:rsidRPr="003B7C6C">
        <w:rPr>
          <w:sz w:val="22"/>
          <w:szCs w:val="22"/>
        </w:rPr>
        <w:t>Application endorsed by:  Team Leader Name:</w:t>
      </w:r>
      <w:r w:rsidRPr="003B7C6C">
        <w:rPr>
          <w:sz w:val="22"/>
          <w:szCs w:val="22"/>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p>
    <w:p w14:paraId="3B7B04AC" w14:textId="77777777" w:rsidR="000F62B5" w:rsidRPr="003B7C6C" w:rsidRDefault="000F62B5" w:rsidP="00BE2611">
      <w:pPr>
        <w:spacing w:line="360" w:lineRule="auto"/>
        <w:rPr>
          <w:sz w:val="22"/>
          <w:szCs w:val="22"/>
        </w:rPr>
      </w:pPr>
    </w:p>
    <w:p w14:paraId="796EFEE4" w14:textId="5872831B" w:rsidR="000F62B5" w:rsidRPr="003B7C6C" w:rsidRDefault="000F62B5" w:rsidP="00BE2611">
      <w:pPr>
        <w:spacing w:line="360" w:lineRule="auto"/>
        <w:rPr>
          <w:sz w:val="22"/>
          <w:szCs w:val="22"/>
        </w:rPr>
      </w:pPr>
      <w:r w:rsidRPr="003B7C6C">
        <w:rPr>
          <w:sz w:val="22"/>
          <w:szCs w:val="22"/>
        </w:rPr>
        <w:t>Signature:</w:t>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Pr="003B7C6C">
        <w:rPr>
          <w:sz w:val="22"/>
          <w:szCs w:val="22"/>
        </w:rPr>
        <w:t>Date:</w:t>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p>
    <w:p w14:paraId="32356AD0" w14:textId="77777777" w:rsidR="000F62B5" w:rsidRPr="003B7C6C" w:rsidRDefault="000F62B5" w:rsidP="00BE2611">
      <w:pPr>
        <w:spacing w:line="360" w:lineRule="auto"/>
        <w:rPr>
          <w:sz w:val="22"/>
          <w:szCs w:val="22"/>
        </w:rPr>
      </w:pPr>
    </w:p>
    <w:p w14:paraId="464F7C50" w14:textId="6F371493" w:rsidR="000F62B5" w:rsidRPr="00BE2611" w:rsidRDefault="000F62B5" w:rsidP="00BE2611">
      <w:pPr>
        <w:spacing w:line="360" w:lineRule="auto"/>
        <w:rPr>
          <w:sz w:val="22"/>
          <w:szCs w:val="22"/>
          <w:u w:val="single"/>
        </w:rPr>
      </w:pPr>
      <w:r w:rsidRPr="003B7C6C">
        <w:rPr>
          <w:sz w:val="22"/>
          <w:szCs w:val="22"/>
        </w:rPr>
        <w:t xml:space="preserve">Application Approved by:  </w:t>
      </w:r>
      <w:r w:rsidR="009E7F23">
        <w:rPr>
          <w:sz w:val="22"/>
          <w:szCs w:val="22"/>
        </w:rPr>
        <w:t>NCDMM</w:t>
      </w:r>
      <w:r w:rsidRPr="003B7C6C">
        <w:rPr>
          <w:sz w:val="22"/>
          <w:szCs w:val="22"/>
        </w:rPr>
        <w:t xml:space="preserve"> Name:</w:t>
      </w:r>
      <w:r w:rsidR="00BE2611">
        <w:rPr>
          <w:sz w:val="22"/>
          <w:szCs w:val="22"/>
        </w:rPr>
        <w:t xml:space="preserve"> </w:t>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p>
    <w:p w14:paraId="7260DF3A" w14:textId="77777777" w:rsidR="000F62B5" w:rsidRPr="003B7C6C" w:rsidRDefault="000F62B5" w:rsidP="00BE2611">
      <w:pPr>
        <w:spacing w:line="360" w:lineRule="auto"/>
        <w:rPr>
          <w:sz w:val="22"/>
          <w:szCs w:val="22"/>
        </w:rPr>
      </w:pPr>
    </w:p>
    <w:p w14:paraId="0960AFEE" w14:textId="4AED8E47" w:rsidR="000F62B5" w:rsidRPr="00BE2611" w:rsidRDefault="000F62B5" w:rsidP="00BE2611">
      <w:pPr>
        <w:spacing w:line="360" w:lineRule="auto"/>
        <w:rPr>
          <w:sz w:val="22"/>
          <w:szCs w:val="22"/>
          <w:u w:val="single"/>
        </w:rPr>
      </w:pPr>
      <w:r w:rsidRPr="003B7C6C">
        <w:rPr>
          <w:sz w:val="22"/>
          <w:szCs w:val="22"/>
        </w:rPr>
        <w:t>Signature:</w:t>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r w:rsidRPr="003B7C6C">
        <w:rPr>
          <w:sz w:val="22"/>
          <w:szCs w:val="22"/>
        </w:rPr>
        <w:t xml:space="preserve"> Date:</w:t>
      </w:r>
      <w:r w:rsidR="00BE2611">
        <w:rPr>
          <w:sz w:val="22"/>
          <w:szCs w:val="22"/>
          <w:u w:val="single"/>
        </w:rPr>
        <w:tab/>
      </w:r>
      <w:r w:rsidR="00BE2611">
        <w:rPr>
          <w:sz w:val="22"/>
          <w:szCs w:val="22"/>
          <w:u w:val="single"/>
        </w:rPr>
        <w:tab/>
      </w:r>
      <w:r w:rsidR="00BE2611">
        <w:rPr>
          <w:sz w:val="22"/>
          <w:szCs w:val="22"/>
          <w:u w:val="single"/>
        </w:rPr>
        <w:tab/>
      </w:r>
      <w:r w:rsidR="00BE2611">
        <w:rPr>
          <w:sz w:val="22"/>
          <w:szCs w:val="22"/>
          <w:u w:val="single"/>
        </w:rPr>
        <w:tab/>
      </w:r>
    </w:p>
    <w:p w14:paraId="5D49FAAD" w14:textId="77777777" w:rsidR="000F62B5" w:rsidRPr="003B7C6C" w:rsidRDefault="000F62B5" w:rsidP="00433C1D">
      <w:pPr>
        <w:pStyle w:val="Heading"/>
      </w:pPr>
      <w:r w:rsidRPr="003B7C6C">
        <w:br w:type="page"/>
      </w:r>
      <w:r w:rsidRPr="003B7C6C">
        <w:lastRenderedPageBreak/>
        <w:t xml:space="preserve">EXHIBIT A: APPLICATION FOR APPROVAL OF TEAM MEMEBERSHIP </w:t>
      </w:r>
      <w:r w:rsidRPr="003B7C6C">
        <w:br/>
        <w:t>AND ADOPTION OF AGREEMENT by an Entity (“Adoption of Agreement”)</w:t>
      </w:r>
    </w:p>
    <w:p w14:paraId="1E95AF1A" w14:textId="13D19C7E" w:rsidR="000F62B5" w:rsidRPr="003B7C6C" w:rsidRDefault="003D4BED" w:rsidP="000F62B5">
      <w:pPr>
        <w:jc w:val="both"/>
        <w:rPr>
          <w:sz w:val="23"/>
          <w:szCs w:val="23"/>
        </w:rPr>
      </w:pPr>
      <w:r w:rsidRPr="003B7C6C">
        <w:rPr>
          <w:sz w:val="23"/>
          <w:szCs w:val="23"/>
        </w:rPr>
        <w:t xml:space="preserve">The undersigned applies to register for the </w:t>
      </w:r>
      <w:r w:rsidR="001B2B39">
        <w:t xml:space="preserve">AIR FORCE RESEARCH LABORATORY (AFRL) ADDITIVE MANUFACTURING (AM) MODELING CHALLENGE SERIES </w:t>
      </w:r>
      <w:r w:rsidR="001D3F8A">
        <w:rPr>
          <w:sz w:val="23"/>
          <w:szCs w:val="23"/>
        </w:rPr>
        <w:t xml:space="preserve"> </w:t>
      </w:r>
      <w:r w:rsidRPr="003B7C6C">
        <w:rPr>
          <w:sz w:val="23"/>
          <w:szCs w:val="23"/>
        </w:rPr>
        <w:t xml:space="preserve">as a TEAM MEMBER and agrees to be bound by all the provisions of the attached </w:t>
      </w:r>
      <w:r w:rsidR="001B2B39">
        <w:t>AIR FORCE RESEARCH LABORATORY (AFRL) ADDITIVE MANUFACTURING (AM) MODELING CHALLENGE SERIES AGREEMENT</w:t>
      </w:r>
      <w:r w:rsidRPr="003B7C6C">
        <w:rPr>
          <w:sz w:val="23"/>
          <w:szCs w:val="23"/>
        </w:rPr>
        <w:t xml:space="preserve"> that TEAM MEMBER acknowledges having read, understood and agreed to by signing below. </w:t>
      </w:r>
      <w:r w:rsidR="000F62B5" w:rsidRPr="003B7C6C">
        <w:rPr>
          <w:sz w:val="23"/>
          <w:szCs w:val="23"/>
        </w:rPr>
        <w:t>In particular, but without limitation of other responsibilities under the Agreement, applicant TEAM MEMBER agrees:</w:t>
      </w:r>
    </w:p>
    <w:p w14:paraId="6F6B2AB8" w14:textId="77777777" w:rsidR="000F62B5" w:rsidRPr="003B7C6C" w:rsidRDefault="000F62B5" w:rsidP="000F62B5">
      <w:pPr>
        <w:jc w:val="both"/>
        <w:rPr>
          <w:sz w:val="23"/>
          <w:szCs w:val="23"/>
        </w:rPr>
      </w:pPr>
    </w:p>
    <w:p w14:paraId="7D52D079" w14:textId="05D07FF2" w:rsidR="000F62B5" w:rsidRPr="003B7C6C" w:rsidRDefault="000F62B5" w:rsidP="000F62B5">
      <w:pPr>
        <w:numPr>
          <w:ilvl w:val="1"/>
          <w:numId w:val="9"/>
        </w:numPr>
        <w:jc w:val="both"/>
        <w:rPr>
          <w:sz w:val="23"/>
          <w:szCs w:val="23"/>
        </w:rPr>
      </w:pPr>
      <w:r w:rsidRPr="003B7C6C">
        <w:rPr>
          <w:sz w:val="23"/>
          <w:szCs w:val="23"/>
        </w:rPr>
        <w:t xml:space="preserve">In return for the opportunity to participate in this Challenge, to waive any and all claims against </w:t>
      </w:r>
      <w:r w:rsidR="00920948">
        <w:rPr>
          <w:sz w:val="23"/>
          <w:szCs w:val="23"/>
        </w:rPr>
        <w:t>NCDMM</w:t>
      </w:r>
      <w:r w:rsidRPr="003B7C6C">
        <w:rPr>
          <w:sz w:val="23"/>
          <w:szCs w:val="23"/>
        </w:rPr>
        <w:t xml:space="preserve">, including but not limited to claims in contract and tort, related to or resulting from any and all activities under or arising from participation as a TEAM MEMBER. </w:t>
      </w:r>
    </w:p>
    <w:p w14:paraId="6D14A711" w14:textId="77777777" w:rsidR="000F62B5" w:rsidRPr="003B7C6C" w:rsidRDefault="000F62B5" w:rsidP="000F62B5">
      <w:pPr>
        <w:jc w:val="both"/>
        <w:rPr>
          <w:sz w:val="23"/>
          <w:szCs w:val="23"/>
        </w:rPr>
      </w:pPr>
    </w:p>
    <w:p w14:paraId="4C5A33C8" w14:textId="46C540C8" w:rsidR="000F62B5" w:rsidRPr="003B7C6C" w:rsidRDefault="000F62B5" w:rsidP="000F62B5">
      <w:pPr>
        <w:numPr>
          <w:ilvl w:val="1"/>
          <w:numId w:val="9"/>
        </w:numPr>
        <w:jc w:val="both"/>
        <w:rPr>
          <w:sz w:val="23"/>
          <w:szCs w:val="23"/>
        </w:rPr>
      </w:pPr>
      <w:r w:rsidRPr="003B7C6C">
        <w:rPr>
          <w:sz w:val="23"/>
          <w:szCs w:val="23"/>
        </w:rPr>
        <w:t xml:space="preserve">Abide by all Team Agreement provisions, and to submit all questions and issues to </w:t>
      </w:r>
      <w:r w:rsidR="00920948">
        <w:rPr>
          <w:sz w:val="23"/>
          <w:szCs w:val="23"/>
        </w:rPr>
        <w:t>NCDMM</w:t>
      </w:r>
      <w:r w:rsidRPr="003B7C6C">
        <w:rPr>
          <w:sz w:val="23"/>
          <w:szCs w:val="23"/>
        </w:rPr>
        <w:t xml:space="preserve"> through the TEAM LEADER.</w:t>
      </w:r>
    </w:p>
    <w:p w14:paraId="3B815C31" w14:textId="77777777" w:rsidR="000F62B5" w:rsidRPr="003B7C6C" w:rsidRDefault="000F62B5" w:rsidP="000F62B5">
      <w:pPr>
        <w:jc w:val="both"/>
        <w:rPr>
          <w:sz w:val="23"/>
          <w:szCs w:val="23"/>
        </w:rPr>
      </w:pPr>
    </w:p>
    <w:p w14:paraId="6CBAAA27" w14:textId="0F3B14A0" w:rsidR="000F62B5" w:rsidRPr="003B7C6C" w:rsidRDefault="000F62B5" w:rsidP="000F62B5">
      <w:pPr>
        <w:numPr>
          <w:ilvl w:val="1"/>
          <w:numId w:val="9"/>
        </w:numPr>
        <w:autoSpaceDE w:val="0"/>
        <w:autoSpaceDN w:val="0"/>
        <w:adjustRightInd w:val="0"/>
        <w:jc w:val="both"/>
        <w:rPr>
          <w:sz w:val="23"/>
          <w:szCs w:val="23"/>
        </w:rPr>
      </w:pPr>
      <w:r w:rsidRPr="003B7C6C">
        <w:rPr>
          <w:sz w:val="23"/>
          <w:szCs w:val="23"/>
        </w:rPr>
        <w:t>Cause all Entity Members listed below to be bound by this ADOPTION</w:t>
      </w:r>
      <w:r w:rsidR="00D73302">
        <w:rPr>
          <w:sz w:val="23"/>
          <w:szCs w:val="23"/>
        </w:rPr>
        <w:t xml:space="preserve"> by initialing their name on the List of Entity Members</w:t>
      </w:r>
      <w:r w:rsidRPr="003B7C6C">
        <w:rPr>
          <w:sz w:val="23"/>
          <w:szCs w:val="23"/>
        </w:rPr>
        <w:t>.</w:t>
      </w:r>
      <w:r w:rsidR="008D12EB">
        <w:rPr>
          <w:sz w:val="23"/>
          <w:szCs w:val="23"/>
        </w:rPr>
        <w:t xml:space="preserve">  Also in said initialing, Entity Members acknowledge awareness and agreement to this ADOPTION.</w:t>
      </w:r>
    </w:p>
    <w:p w14:paraId="501E78A7" w14:textId="77777777" w:rsidR="000F62B5" w:rsidRPr="003B7C6C" w:rsidRDefault="000F62B5" w:rsidP="000F62B5">
      <w:pPr>
        <w:autoSpaceDE w:val="0"/>
        <w:autoSpaceDN w:val="0"/>
        <w:adjustRightInd w:val="0"/>
        <w:jc w:val="both"/>
        <w:rPr>
          <w:i/>
          <w:sz w:val="23"/>
          <w:szCs w:val="23"/>
        </w:rPr>
      </w:pPr>
    </w:p>
    <w:p w14:paraId="3C077A75" w14:textId="77777777" w:rsidR="000F62B5" w:rsidRPr="003B7C6C" w:rsidRDefault="000F62B5" w:rsidP="000F62B5">
      <w:pPr>
        <w:autoSpaceDE w:val="0"/>
        <w:autoSpaceDN w:val="0"/>
        <w:adjustRightInd w:val="0"/>
        <w:jc w:val="both"/>
        <w:rPr>
          <w:i/>
          <w:sz w:val="23"/>
          <w:szCs w:val="23"/>
        </w:rPr>
      </w:pPr>
      <w:r w:rsidRPr="003B7C6C">
        <w:rPr>
          <w:i/>
          <w:sz w:val="23"/>
          <w:szCs w:val="23"/>
        </w:rPr>
        <w:t>Team Member Must Check One of the Following:</w:t>
      </w:r>
    </w:p>
    <w:p w14:paraId="05F1A18A" w14:textId="77777777" w:rsidR="000F62B5" w:rsidRPr="003B7C6C" w:rsidRDefault="000F62B5" w:rsidP="000F62B5">
      <w:pPr>
        <w:autoSpaceDE w:val="0"/>
        <w:autoSpaceDN w:val="0"/>
        <w:adjustRightInd w:val="0"/>
        <w:ind w:left="1440" w:hanging="720"/>
        <w:jc w:val="both"/>
        <w:rPr>
          <w:sz w:val="23"/>
          <w:szCs w:val="23"/>
        </w:rPr>
      </w:pPr>
      <w:r w:rsidRPr="003B7C6C">
        <w:rPr>
          <w:sz w:val="30"/>
          <w:szCs w:val="30"/>
        </w:rPr>
        <w:t>□</w:t>
      </w:r>
      <w:r w:rsidRPr="003B7C6C">
        <w:rPr>
          <w:sz w:val="23"/>
          <w:szCs w:val="23"/>
        </w:rPr>
        <w:tab/>
      </w:r>
      <w:r w:rsidRPr="003B7C6C">
        <w:rPr>
          <w:caps/>
          <w:sz w:val="23"/>
          <w:szCs w:val="23"/>
        </w:rPr>
        <w:t>Team Member</w:t>
      </w:r>
      <w:r w:rsidRPr="003B7C6C">
        <w:rPr>
          <w:sz w:val="23"/>
          <w:szCs w:val="23"/>
        </w:rPr>
        <w:t xml:space="preserve"> is an entity incorporated in and which maintains its primary place of business in the United States.  </w:t>
      </w:r>
    </w:p>
    <w:p w14:paraId="21CEE61B" w14:textId="2CFB64D6" w:rsidR="000F62B5" w:rsidRPr="003B7C6C" w:rsidRDefault="000F62B5" w:rsidP="000F62B5">
      <w:pPr>
        <w:autoSpaceDE w:val="0"/>
        <w:autoSpaceDN w:val="0"/>
        <w:adjustRightInd w:val="0"/>
        <w:ind w:left="1440" w:hanging="720"/>
        <w:jc w:val="both"/>
        <w:rPr>
          <w:sz w:val="23"/>
          <w:szCs w:val="23"/>
        </w:rPr>
      </w:pPr>
      <w:r w:rsidRPr="003B7C6C">
        <w:rPr>
          <w:sz w:val="30"/>
          <w:szCs w:val="30"/>
        </w:rPr>
        <w:t>□</w:t>
      </w:r>
      <w:r w:rsidRPr="003B7C6C">
        <w:rPr>
          <w:sz w:val="23"/>
          <w:szCs w:val="23"/>
        </w:rPr>
        <w:tab/>
      </w:r>
      <w:r w:rsidRPr="003B7C6C">
        <w:rPr>
          <w:caps/>
          <w:sz w:val="23"/>
          <w:szCs w:val="23"/>
        </w:rPr>
        <w:t>Team Member</w:t>
      </w:r>
      <w:r w:rsidRPr="003B7C6C">
        <w:rPr>
          <w:sz w:val="23"/>
          <w:szCs w:val="23"/>
        </w:rPr>
        <w:t xml:space="preserve"> is not an entity incorporated in and which maintains its primary place of business in the United States.  Accordingly, TEAM MEMBER is NOT eligible to win a</w:t>
      </w:r>
      <w:r w:rsidR="00A45674">
        <w:rPr>
          <w:sz w:val="23"/>
          <w:szCs w:val="23"/>
        </w:rPr>
        <w:t>n</w:t>
      </w:r>
      <w:r w:rsidRPr="003B7C6C">
        <w:rPr>
          <w:sz w:val="23"/>
          <w:szCs w:val="23"/>
        </w:rPr>
        <w:t xml:space="preserve"> </w:t>
      </w:r>
      <w:r w:rsidR="00A45674">
        <w:rPr>
          <w:sz w:val="23"/>
          <w:szCs w:val="23"/>
        </w:rPr>
        <w:t xml:space="preserve">Award </w:t>
      </w:r>
      <w:r w:rsidRPr="003B7C6C">
        <w:rPr>
          <w:sz w:val="23"/>
          <w:szCs w:val="23"/>
        </w:rPr>
        <w:t>in the CHALLENGE.</w:t>
      </w:r>
    </w:p>
    <w:p w14:paraId="3184C8ED" w14:textId="77777777" w:rsidR="000F62B5" w:rsidRPr="003B7C6C" w:rsidRDefault="000F62B5" w:rsidP="000F62B5">
      <w:pPr>
        <w:spacing w:after="40"/>
        <w:rPr>
          <w:sz w:val="22"/>
          <w:szCs w:val="22"/>
        </w:rPr>
      </w:pPr>
    </w:p>
    <w:p w14:paraId="4754BE12" w14:textId="22750DB1" w:rsidR="000F62B5" w:rsidRPr="00433C1D" w:rsidRDefault="000F62B5" w:rsidP="00433C1D">
      <w:pPr>
        <w:spacing w:after="40" w:line="480" w:lineRule="auto"/>
        <w:rPr>
          <w:sz w:val="22"/>
          <w:szCs w:val="22"/>
          <w:u w:val="single"/>
        </w:rPr>
      </w:pPr>
      <w:r w:rsidRPr="003B7C6C">
        <w:rPr>
          <w:sz w:val="22"/>
          <w:szCs w:val="22"/>
        </w:rPr>
        <w:t>Entity Name</w:t>
      </w:r>
      <w:r w:rsidR="00433C1D">
        <w:rPr>
          <w:sz w:val="22"/>
          <w:szCs w:val="22"/>
        </w:rPr>
        <w:t xml:space="preserve">: </w:t>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p>
    <w:p w14:paraId="190C94EE" w14:textId="17DBFD7B" w:rsidR="000F62B5" w:rsidRPr="00433C1D" w:rsidRDefault="000F62B5" w:rsidP="00433C1D">
      <w:pPr>
        <w:spacing w:after="40" w:line="480" w:lineRule="auto"/>
        <w:rPr>
          <w:sz w:val="22"/>
          <w:szCs w:val="22"/>
          <w:u w:val="single"/>
        </w:rPr>
      </w:pPr>
      <w:r w:rsidRPr="003B7C6C">
        <w:rPr>
          <w:sz w:val="22"/>
          <w:szCs w:val="22"/>
        </w:rPr>
        <w:t xml:space="preserve">Location of Incorporation: </w:t>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p>
    <w:p w14:paraId="097E2852" w14:textId="3DC02A89" w:rsidR="000F62B5" w:rsidRPr="00433C1D" w:rsidRDefault="000F62B5" w:rsidP="00433C1D">
      <w:pPr>
        <w:spacing w:after="40" w:line="480" w:lineRule="auto"/>
        <w:rPr>
          <w:sz w:val="22"/>
          <w:szCs w:val="22"/>
          <w:u w:val="single"/>
        </w:rPr>
      </w:pPr>
      <w:r w:rsidRPr="003B7C6C">
        <w:rPr>
          <w:sz w:val="22"/>
          <w:szCs w:val="22"/>
        </w:rPr>
        <w:t xml:space="preserve">Primary Place of Business: </w:t>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p>
    <w:p w14:paraId="18797170" w14:textId="02A26959" w:rsidR="000F62B5" w:rsidRPr="00433C1D" w:rsidRDefault="000F62B5" w:rsidP="00433C1D">
      <w:pPr>
        <w:spacing w:after="40" w:line="480" w:lineRule="auto"/>
        <w:rPr>
          <w:sz w:val="22"/>
          <w:szCs w:val="22"/>
          <w:u w:val="single"/>
        </w:rPr>
      </w:pPr>
      <w:r w:rsidRPr="003B7C6C">
        <w:rPr>
          <w:sz w:val="22"/>
          <w:szCs w:val="22"/>
        </w:rPr>
        <w:t xml:space="preserve">Authorized Entity TEAM MEMBER Signature: </w:t>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p>
    <w:p w14:paraId="0622A8F9" w14:textId="680CF41C" w:rsidR="000F62B5" w:rsidRPr="00433C1D" w:rsidRDefault="000F62B5" w:rsidP="00433C1D">
      <w:pPr>
        <w:spacing w:after="40" w:line="480" w:lineRule="auto"/>
        <w:rPr>
          <w:sz w:val="22"/>
          <w:szCs w:val="22"/>
          <w:u w:val="single"/>
        </w:rPr>
      </w:pPr>
      <w:r w:rsidRPr="003B7C6C">
        <w:rPr>
          <w:sz w:val="22"/>
          <w:szCs w:val="22"/>
        </w:rPr>
        <w:t>Date:</w:t>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p>
    <w:p w14:paraId="2984308E" w14:textId="1CE98EB5" w:rsidR="000F62B5" w:rsidRPr="00433C1D" w:rsidRDefault="000F62B5" w:rsidP="00433C1D">
      <w:pPr>
        <w:spacing w:after="40" w:line="480" w:lineRule="auto"/>
        <w:rPr>
          <w:sz w:val="22"/>
          <w:szCs w:val="22"/>
          <w:u w:val="single"/>
        </w:rPr>
      </w:pPr>
      <w:r w:rsidRPr="003B7C6C">
        <w:rPr>
          <w:sz w:val="22"/>
          <w:szCs w:val="22"/>
        </w:rPr>
        <w:t>Application endorsed by:  Team Leader Name:</w:t>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p>
    <w:p w14:paraId="3481C9A4" w14:textId="77777777" w:rsidR="00BE2611" w:rsidRPr="003B7C6C" w:rsidRDefault="00BE2611" w:rsidP="00433C1D">
      <w:pPr>
        <w:spacing w:line="480" w:lineRule="auto"/>
        <w:rPr>
          <w:sz w:val="22"/>
          <w:szCs w:val="22"/>
        </w:rPr>
      </w:pPr>
      <w:r w:rsidRPr="003B7C6C">
        <w:rPr>
          <w:sz w:val="22"/>
          <w:szCs w:val="22"/>
        </w:rPr>
        <w:t>Signature: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sidRPr="003B7C6C">
        <w:rPr>
          <w:sz w:val="22"/>
          <w:szCs w:val="22"/>
        </w:rPr>
        <w:t>Date:</w:t>
      </w:r>
      <w:r>
        <w:rPr>
          <w:sz w:val="22"/>
          <w:szCs w:val="22"/>
          <w:u w:val="single"/>
        </w:rPr>
        <w:tab/>
      </w:r>
      <w:r>
        <w:rPr>
          <w:sz w:val="22"/>
          <w:szCs w:val="22"/>
          <w:u w:val="single"/>
        </w:rPr>
        <w:tab/>
      </w:r>
      <w:r>
        <w:rPr>
          <w:sz w:val="22"/>
          <w:szCs w:val="22"/>
          <w:u w:val="single"/>
        </w:rPr>
        <w:tab/>
      </w:r>
      <w:r>
        <w:rPr>
          <w:sz w:val="22"/>
          <w:szCs w:val="22"/>
          <w:u w:val="single"/>
        </w:rPr>
        <w:tab/>
      </w:r>
    </w:p>
    <w:p w14:paraId="3A821237" w14:textId="5E8F0063" w:rsidR="000F62B5" w:rsidRPr="00433C1D" w:rsidRDefault="000F62B5" w:rsidP="00433C1D">
      <w:pPr>
        <w:spacing w:after="40" w:line="480" w:lineRule="auto"/>
        <w:rPr>
          <w:sz w:val="22"/>
          <w:szCs w:val="22"/>
          <w:u w:val="single"/>
        </w:rPr>
      </w:pPr>
      <w:r w:rsidRPr="003B7C6C">
        <w:rPr>
          <w:sz w:val="22"/>
          <w:szCs w:val="22"/>
        </w:rPr>
        <w:t xml:space="preserve">Application Approved by:  </w:t>
      </w:r>
      <w:r w:rsidR="009E7F23">
        <w:rPr>
          <w:sz w:val="22"/>
          <w:szCs w:val="22"/>
        </w:rPr>
        <w:t>NCDMM</w:t>
      </w:r>
      <w:r w:rsidRPr="003B7C6C">
        <w:rPr>
          <w:sz w:val="22"/>
          <w:szCs w:val="22"/>
        </w:rPr>
        <w:t xml:space="preserve"> Name:</w:t>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r w:rsidR="00433C1D">
        <w:rPr>
          <w:sz w:val="22"/>
          <w:szCs w:val="22"/>
          <w:u w:val="single"/>
        </w:rPr>
        <w:tab/>
      </w:r>
    </w:p>
    <w:p w14:paraId="1A1CC26D" w14:textId="69C717A5" w:rsidR="00BE2611" w:rsidRPr="00BE2611" w:rsidRDefault="00BE2611" w:rsidP="00433C1D">
      <w:pPr>
        <w:spacing w:line="480" w:lineRule="auto"/>
        <w:rPr>
          <w:sz w:val="22"/>
          <w:szCs w:val="22"/>
        </w:rPr>
      </w:pPr>
      <w:r w:rsidRPr="003B7C6C">
        <w:rPr>
          <w:sz w:val="22"/>
          <w:szCs w:val="22"/>
        </w:rPr>
        <w:t>Signature: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sidRPr="003B7C6C">
        <w:rPr>
          <w:sz w:val="22"/>
          <w:szCs w:val="22"/>
        </w:rPr>
        <w:t>Date:</w:t>
      </w:r>
      <w:r>
        <w:rPr>
          <w:sz w:val="22"/>
          <w:szCs w:val="22"/>
          <w:u w:val="single"/>
        </w:rPr>
        <w:tab/>
      </w:r>
      <w:r>
        <w:rPr>
          <w:sz w:val="22"/>
          <w:szCs w:val="22"/>
          <w:u w:val="single"/>
        </w:rPr>
        <w:tab/>
      </w:r>
      <w:r>
        <w:rPr>
          <w:sz w:val="22"/>
          <w:szCs w:val="22"/>
          <w:u w:val="single"/>
        </w:rPr>
        <w:tab/>
      </w:r>
      <w:r>
        <w:rPr>
          <w:sz w:val="22"/>
          <w:szCs w:val="22"/>
          <w:u w:val="single"/>
        </w:rPr>
        <w:tab/>
      </w:r>
    </w:p>
    <w:p w14:paraId="79D30642" w14:textId="77777777" w:rsidR="00433C1D" w:rsidRDefault="00433C1D">
      <w:pPr>
        <w:suppressAutoHyphens w:val="0"/>
        <w:rPr>
          <w:b/>
          <w:sz w:val="28"/>
        </w:rPr>
      </w:pPr>
      <w:r>
        <w:br w:type="page"/>
      </w:r>
    </w:p>
    <w:p w14:paraId="7CAD0D12" w14:textId="7F9B09C7" w:rsidR="000F62B5" w:rsidRPr="00433C1D" w:rsidRDefault="000F62B5" w:rsidP="00433C1D">
      <w:pPr>
        <w:pStyle w:val="Heading"/>
      </w:pPr>
      <w:r w:rsidRPr="00433C1D">
        <w:lastRenderedPageBreak/>
        <w:t>List of Entity Members</w:t>
      </w:r>
    </w:p>
    <w:p w14:paraId="15DB72A3" w14:textId="77777777" w:rsidR="000F62B5" w:rsidRPr="003B7C6C" w:rsidRDefault="000F62B5" w:rsidP="000F62B5"/>
    <w:p w14:paraId="1EC99DE0" w14:textId="3644AAC6" w:rsidR="000F62B5" w:rsidRPr="00BE2611" w:rsidRDefault="000F62B5" w:rsidP="00433C1D">
      <w:pPr>
        <w:spacing w:before="160" w:after="160" w:line="480" w:lineRule="auto"/>
        <w:rPr>
          <w:u w:val="single"/>
        </w:rPr>
      </w:pPr>
      <w:r w:rsidRPr="003B7C6C">
        <w:t xml:space="preserve">1 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Pr="003B7C6C">
        <w:t>Citizenship</w:t>
      </w:r>
      <w:r w:rsidR="00BE2611">
        <w:t xml:space="preserve">: </w:t>
      </w:r>
      <w:r w:rsidR="00BE2611">
        <w:rPr>
          <w:u w:val="single"/>
        </w:rPr>
        <w:tab/>
      </w:r>
      <w:r w:rsidR="00BE2611">
        <w:rPr>
          <w:u w:val="single"/>
        </w:rPr>
        <w:tab/>
      </w:r>
      <w:r w:rsidR="00BE2611">
        <w:rPr>
          <w:u w:val="single"/>
        </w:rPr>
        <w:tab/>
      </w:r>
      <w:r w:rsidR="0038265B">
        <w:t xml:space="preserve"> Initial</w:t>
      </w:r>
      <w:r w:rsidR="00BE2611">
        <w:rPr>
          <w:u w:val="single"/>
        </w:rPr>
        <w:tab/>
      </w:r>
      <w:r w:rsidR="00BE2611">
        <w:rPr>
          <w:u w:val="single"/>
        </w:rPr>
        <w:tab/>
      </w:r>
    </w:p>
    <w:p w14:paraId="4CAA6CF7" w14:textId="78E53709" w:rsidR="000F62B5" w:rsidRPr="003B7C6C" w:rsidRDefault="000F62B5" w:rsidP="00433C1D">
      <w:pPr>
        <w:spacing w:before="160" w:after="160" w:line="480" w:lineRule="auto"/>
      </w:pPr>
      <w:r w:rsidRPr="003B7C6C">
        <w:t xml:space="preserve">2 </w:t>
      </w:r>
      <w:r w:rsidR="0038265B" w:rsidRPr="003B7C6C">
        <w:t xml:space="preserve">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00BE2611" w:rsidRPr="003B7C6C">
        <w:t>Citizenship</w:t>
      </w:r>
      <w:r w:rsidR="00BE2611">
        <w:t xml:space="preserve">: </w:t>
      </w:r>
      <w:r w:rsidR="00BE2611">
        <w:rPr>
          <w:u w:val="single"/>
        </w:rPr>
        <w:tab/>
      </w:r>
      <w:r w:rsidR="00BE2611">
        <w:rPr>
          <w:u w:val="single"/>
        </w:rPr>
        <w:tab/>
      </w:r>
      <w:r w:rsidR="00BE2611">
        <w:rPr>
          <w:u w:val="single"/>
        </w:rPr>
        <w:tab/>
      </w:r>
      <w:r w:rsidR="00BE2611">
        <w:t xml:space="preserve"> Initial</w:t>
      </w:r>
      <w:r w:rsidR="00BE2611">
        <w:rPr>
          <w:u w:val="single"/>
        </w:rPr>
        <w:tab/>
      </w:r>
      <w:r w:rsidR="00BE2611">
        <w:rPr>
          <w:u w:val="single"/>
        </w:rPr>
        <w:tab/>
      </w:r>
    </w:p>
    <w:p w14:paraId="2059035F" w14:textId="3E74DF42" w:rsidR="000F62B5" w:rsidRPr="003B7C6C" w:rsidRDefault="000F62B5" w:rsidP="00433C1D">
      <w:pPr>
        <w:spacing w:before="160" w:after="160" w:line="480" w:lineRule="auto"/>
      </w:pPr>
      <w:r w:rsidRPr="003B7C6C">
        <w:t xml:space="preserve">3 </w:t>
      </w:r>
      <w:r w:rsidR="0038265B" w:rsidRPr="003B7C6C">
        <w:t xml:space="preserve">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00BE2611" w:rsidRPr="003B7C6C">
        <w:t>Citizenship</w:t>
      </w:r>
      <w:r w:rsidR="00BE2611">
        <w:t xml:space="preserve">: </w:t>
      </w:r>
      <w:r w:rsidR="00BE2611">
        <w:rPr>
          <w:u w:val="single"/>
        </w:rPr>
        <w:tab/>
      </w:r>
      <w:r w:rsidR="00BE2611">
        <w:rPr>
          <w:u w:val="single"/>
        </w:rPr>
        <w:tab/>
      </w:r>
      <w:r w:rsidR="00BE2611">
        <w:rPr>
          <w:u w:val="single"/>
        </w:rPr>
        <w:tab/>
      </w:r>
      <w:r w:rsidR="00BE2611">
        <w:t xml:space="preserve"> Initial</w:t>
      </w:r>
      <w:r w:rsidR="00BE2611">
        <w:rPr>
          <w:u w:val="single"/>
        </w:rPr>
        <w:tab/>
      </w:r>
      <w:r w:rsidR="00BE2611">
        <w:rPr>
          <w:u w:val="single"/>
        </w:rPr>
        <w:tab/>
      </w:r>
    </w:p>
    <w:p w14:paraId="32066E49" w14:textId="07C2EE01" w:rsidR="000F62B5" w:rsidRPr="003B7C6C" w:rsidRDefault="000F62B5" w:rsidP="00433C1D">
      <w:pPr>
        <w:spacing w:before="160" w:after="160" w:line="480" w:lineRule="auto"/>
      </w:pPr>
      <w:r w:rsidRPr="003B7C6C">
        <w:t xml:space="preserve">4 </w:t>
      </w:r>
      <w:r w:rsidR="0038265B" w:rsidRPr="003B7C6C">
        <w:t xml:space="preserve">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00BE2611" w:rsidRPr="003B7C6C">
        <w:t>Citizenship</w:t>
      </w:r>
      <w:r w:rsidR="00BE2611">
        <w:t xml:space="preserve">: </w:t>
      </w:r>
      <w:r w:rsidR="00BE2611">
        <w:rPr>
          <w:u w:val="single"/>
        </w:rPr>
        <w:tab/>
      </w:r>
      <w:r w:rsidR="00BE2611">
        <w:rPr>
          <w:u w:val="single"/>
        </w:rPr>
        <w:tab/>
      </w:r>
      <w:r w:rsidR="00BE2611">
        <w:rPr>
          <w:u w:val="single"/>
        </w:rPr>
        <w:tab/>
      </w:r>
      <w:r w:rsidR="00BE2611">
        <w:t xml:space="preserve"> Initial</w:t>
      </w:r>
      <w:r w:rsidR="00BE2611">
        <w:rPr>
          <w:u w:val="single"/>
        </w:rPr>
        <w:tab/>
      </w:r>
      <w:r w:rsidR="00BE2611">
        <w:rPr>
          <w:u w:val="single"/>
        </w:rPr>
        <w:tab/>
      </w:r>
    </w:p>
    <w:p w14:paraId="5A00653A" w14:textId="6B18998B" w:rsidR="000F62B5" w:rsidRPr="003B7C6C" w:rsidRDefault="000F62B5" w:rsidP="00433C1D">
      <w:pPr>
        <w:spacing w:before="160" w:after="160" w:line="480" w:lineRule="auto"/>
      </w:pPr>
      <w:r w:rsidRPr="003B7C6C">
        <w:t xml:space="preserve">5 </w:t>
      </w:r>
      <w:r w:rsidR="0038265B" w:rsidRPr="003B7C6C">
        <w:t xml:space="preserve">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00BE2611" w:rsidRPr="003B7C6C">
        <w:t>Citizenship</w:t>
      </w:r>
      <w:r w:rsidR="00BE2611">
        <w:t xml:space="preserve">: </w:t>
      </w:r>
      <w:r w:rsidR="00BE2611">
        <w:rPr>
          <w:u w:val="single"/>
        </w:rPr>
        <w:tab/>
      </w:r>
      <w:r w:rsidR="00BE2611">
        <w:rPr>
          <w:u w:val="single"/>
        </w:rPr>
        <w:tab/>
      </w:r>
      <w:r w:rsidR="00BE2611">
        <w:rPr>
          <w:u w:val="single"/>
        </w:rPr>
        <w:tab/>
      </w:r>
      <w:r w:rsidR="00BE2611">
        <w:t xml:space="preserve"> Initial</w:t>
      </w:r>
      <w:r w:rsidR="00BE2611">
        <w:rPr>
          <w:u w:val="single"/>
        </w:rPr>
        <w:tab/>
      </w:r>
      <w:r w:rsidR="00BE2611">
        <w:rPr>
          <w:u w:val="single"/>
        </w:rPr>
        <w:tab/>
      </w:r>
    </w:p>
    <w:p w14:paraId="73CC91E9" w14:textId="5E2C9804" w:rsidR="000F62B5" w:rsidRPr="003B7C6C" w:rsidRDefault="000F62B5" w:rsidP="00433C1D">
      <w:pPr>
        <w:spacing w:before="160" w:after="160" w:line="480" w:lineRule="auto"/>
      </w:pPr>
      <w:r w:rsidRPr="003B7C6C">
        <w:t xml:space="preserve">6 </w:t>
      </w:r>
      <w:r w:rsidR="0038265B" w:rsidRPr="003B7C6C">
        <w:t xml:space="preserve">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00BE2611" w:rsidRPr="003B7C6C">
        <w:t>Citizenship</w:t>
      </w:r>
      <w:r w:rsidR="00BE2611">
        <w:t xml:space="preserve">: </w:t>
      </w:r>
      <w:r w:rsidR="00BE2611">
        <w:rPr>
          <w:u w:val="single"/>
        </w:rPr>
        <w:tab/>
      </w:r>
      <w:r w:rsidR="00BE2611">
        <w:rPr>
          <w:u w:val="single"/>
        </w:rPr>
        <w:tab/>
      </w:r>
      <w:r w:rsidR="00BE2611">
        <w:rPr>
          <w:u w:val="single"/>
        </w:rPr>
        <w:tab/>
      </w:r>
      <w:r w:rsidR="00BE2611">
        <w:t xml:space="preserve"> Initial</w:t>
      </w:r>
      <w:r w:rsidR="00BE2611">
        <w:rPr>
          <w:u w:val="single"/>
        </w:rPr>
        <w:tab/>
      </w:r>
      <w:r w:rsidR="00BE2611">
        <w:rPr>
          <w:u w:val="single"/>
        </w:rPr>
        <w:tab/>
      </w:r>
    </w:p>
    <w:p w14:paraId="01F2CED9" w14:textId="37501F7E" w:rsidR="000F62B5" w:rsidRPr="003B7C6C" w:rsidRDefault="000F62B5" w:rsidP="00433C1D">
      <w:pPr>
        <w:spacing w:before="160" w:after="160" w:line="480" w:lineRule="auto"/>
      </w:pPr>
      <w:r w:rsidRPr="003B7C6C">
        <w:t xml:space="preserve">7 </w:t>
      </w:r>
      <w:r w:rsidR="0038265B" w:rsidRPr="003B7C6C">
        <w:t xml:space="preserve">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00BE2611" w:rsidRPr="003B7C6C">
        <w:t>Citizenship</w:t>
      </w:r>
      <w:r w:rsidR="00BE2611">
        <w:t xml:space="preserve">: </w:t>
      </w:r>
      <w:r w:rsidR="00BE2611">
        <w:rPr>
          <w:u w:val="single"/>
        </w:rPr>
        <w:tab/>
      </w:r>
      <w:r w:rsidR="00BE2611">
        <w:rPr>
          <w:u w:val="single"/>
        </w:rPr>
        <w:tab/>
      </w:r>
      <w:r w:rsidR="00BE2611">
        <w:rPr>
          <w:u w:val="single"/>
        </w:rPr>
        <w:tab/>
      </w:r>
      <w:r w:rsidR="00BE2611">
        <w:t xml:space="preserve"> Initial</w:t>
      </w:r>
      <w:r w:rsidR="00BE2611">
        <w:rPr>
          <w:u w:val="single"/>
        </w:rPr>
        <w:tab/>
      </w:r>
      <w:r w:rsidR="00BE2611">
        <w:rPr>
          <w:u w:val="single"/>
        </w:rPr>
        <w:tab/>
      </w:r>
    </w:p>
    <w:p w14:paraId="23AC512F" w14:textId="5DEB84BA" w:rsidR="000F62B5" w:rsidRPr="003B7C6C" w:rsidRDefault="000F62B5" w:rsidP="00433C1D">
      <w:pPr>
        <w:spacing w:before="160" w:after="160" w:line="480" w:lineRule="auto"/>
      </w:pPr>
      <w:r w:rsidRPr="003B7C6C">
        <w:t xml:space="preserve">8 </w:t>
      </w:r>
      <w:r w:rsidR="0038265B" w:rsidRPr="003B7C6C">
        <w:t xml:space="preserve">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00BE2611" w:rsidRPr="003B7C6C">
        <w:t>Citizenship</w:t>
      </w:r>
      <w:r w:rsidR="00BE2611">
        <w:t xml:space="preserve">: </w:t>
      </w:r>
      <w:r w:rsidR="00BE2611">
        <w:rPr>
          <w:u w:val="single"/>
        </w:rPr>
        <w:tab/>
      </w:r>
      <w:r w:rsidR="00BE2611">
        <w:rPr>
          <w:u w:val="single"/>
        </w:rPr>
        <w:tab/>
      </w:r>
      <w:r w:rsidR="00BE2611">
        <w:rPr>
          <w:u w:val="single"/>
        </w:rPr>
        <w:tab/>
      </w:r>
      <w:r w:rsidR="00BE2611">
        <w:t xml:space="preserve"> Initial</w:t>
      </w:r>
      <w:r w:rsidR="00BE2611">
        <w:rPr>
          <w:u w:val="single"/>
        </w:rPr>
        <w:tab/>
      </w:r>
      <w:r w:rsidR="00BE2611">
        <w:rPr>
          <w:u w:val="single"/>
        </w:rPr>
        <w:tab/>
      </w:r>
    </w:p>
    <w:p w14:paraId="6D52D52F" w14:textId="2203C10E" w:rsidR="000F62B5" w:rsidRPr="003B7C6C" w:rsidRDefault="000F62B5" w:rsidP="00433C1D">
      <w:pPr>
        <w:spacing w:before="160" w:after="160" w:line="480" w:lineRule="auto"/>
      </w:pPr>
      <w:r w:rsidRPr="003B7C6C">
        <w:t xml:space="preserve">9 </w:t>
      </w:r>
      <w:r w:rsidR="0038265B" w:rsidRPr="003B7C6C">
        <w:t xml:space="preserve">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00BE2611" w:rsidRPr="003B7C6C">
        <w:t>Citizenship</w:t>
      </w:r>
      <w:r w:rsidR="00BE2611">
        <w:t xml:space="preserve">: </w:t>
      </w:r>
      <w:r w:rsidR="00BE2611">
        <w:rPr>
          <w:u w:val="single"/>
        </w:rPr>
        <w:tab/>
      </w:r>
      <w:r w:rsidR="00BE2611">
        <w:rPr>
          <w:u w:val="single"/>
        </w:rPr>
        <w:tab/>
      </w:r>
      <w:r w:rsidR="00BE2611">
        <w:rPr>
          <w:u w:val="single"/>
        </w:rPr>
        <w:tab/>
      </w:r>
      <w:r w:rsidR="00BE2611">
        <w:t xml:space="preserve"> Initial</w:t>
      </w:r>
      <w:r w:rsidR="00BE2611">
        <w:rPr>
          <w:u w:val="single"/>
        </w:rPr>
        <w:tab/>
      </w:r>
      <w:r w:rsidR="00BE2611">
        <w:rPr>
          <w:u w:val="single"/>
        </w:rPr>
        <w:tab/>
      </w:r>
    </w:p>
    <w:p w14:paraId="711F3A45" w14:textId="1ECC21DC" w:rsidR="000F62B5" w:rsidRPr="003B7C6C" w:rsidRDefault="000F62B5" w:rsidP="00433C1D">
      <w:pPr>
        <w:spacing w:before="160" w:after="160" w:line="480" w:lineRule="auto"/>
      </w:pPr>
      <w:r w:rsidRPr="003B7C6C">
        <w:t xml:space="preserve">10 </w:t>
      </w:r>
      <w:r w:rsidR="0038265B" w:rsidRPr="003B7C6C">
        <w:t xml:space="preserve">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00BE2611" w:rsidRPr="003B7C6C">
        <w:t>Citizenship</w:t>
      </w:r>
      <w:r w:rsidR="00BE2611">
        <w:t xml:space="preserve">: </w:t>
      </w:r>
      <w:r w:rsidR="00BE2611">
        <w:rPr>
          <w:u w:val="single"/>
        </w:rPr>
        <w:tab/>
      </w:r>
      <w:r w:rsidR="00BE2611">
        <w:rPr>
          <w:u w:val="single"/>
        </w:rPr>
        <w:tab/>
      </w:r>
      <w:r w:rsidR="00BE2611">
        <w:rPr>
          <w:u w:val="single"/>
        </w:rPr>
        <w:tab/>
      </w:r>
      <w:r w:rsidR="00BE2611">
        <w:t xml:space="preserve"> Initial</w:t>
      </w:r>
      <w:r w:rsidR="00BE2611">
        <w:rPr>
          <w:u w:val="single"/>
        </w:rPr>
        <w:tab/>
      </w:r>
      <w:r w:rsidR="00BE2611">
        <w:rPr>
          <w:u w:val="single"/>
        </w:rPr>
        <w:tab/>
      </w:r>
    </w:p>
    <w:p w14:paraId="68A33A81" w14:textId="487AEBE4" w:rsidR="000F62B5" w:rsidRPr="003B7C6C" w:rsidRDefault="000F62B5" w:rsidP="00433C1D">
      <w:pPr>
        <w:spacing w:before="160" w:after="160" w:line="480" w:lineRule="auto"/>
      </w:pPr>
      <w:r w:rsidRPr="003B7C6C">
        <w:t xml:space="preserve">11 </w:t>
      </w:r>
      <w:r w:rsidR="0038265B" w:rsidRPr="003B7C6C">
        <w:t xml:space="preserve">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00BE2611" w:rsidRPr="003B7C6C">
        <w:t>Citizenship</w:t>
      </w:r>
      <w:r w:rsidR="00BE2611">
        <w:t xml:space="preserve">: </w:t>
      </w:r>
      <w:r w:rsidR="00BE2611">
        <w:rPr>
          <w:u w:val="single"/>
        </w:rPr>
        <w:tab/>
      </w:r>
      <w:r w:rsidR="00BE2611">
        <w:rPr>
          <w:u w:val="single"/>
        </w:rPr>
        <w:tab/>
      </w:r>
      <w:r w:rsidR="00BE2611">
        <w:rPr>
          <w:u w:val="single"/>
        </w:rPr>
        <w:tab/>
      </w:r>
      <w:r w:rsidR="00BE2611">
        <w:t xml:space="preserve"> Initial</w:t>
      </w:r>
      <w:r w:rsidR="00BE2611">
        <w:rPr>
          <w:u w:val="single"/>
        </w:rPr>
        <w:tab/>
      </w:r>
      <w:r w:rsidR="00BE2611">
        <w:rPr>
          <w:u w:val="single"/>
        </w:rPr>
        <w:tab/>
      </w:r>
    </w:p>
    <w:p w14:paraId="5248C525" w14:textId="755E0B90" w:rsidR="000F62B5" w:rsidRPr="003B7C6C" w:rsidRDefault="000F62B5" w:rsidP="00433C1D">
      <w:pPr>
        <w:spacing w:before="160" w:after="160" w:line="480" w:lineRule="auto"/>
      </w:pPr>
      <w:r w:rsidRPr="003B7C6C">
        <w:t xml:space="preserve">12 </w:t>
      </w:r>
      <w:r w:rsidR="0038265B" w:rsidRPr="003B7C6C">
        <w:t xml:space="preserve">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00BE2611" w:rsidRPr="003B7C6C">
        <w:t>Citizenship</w:t>
      </w:r>
      <w:r w:rsidR="00BE2611">
        <w:t xml:space="preserve">: </w:t>
      </w:r>
      <w:r w:rsidR="00BE2611">
        <w:rPr>
          <w:u w:val="single"/>
        </w:rPr>
        <w:tab/>
      </w:r>
      <w:r w:rsidR="00BE2611">
        <w:rPr>
          <w:u w:val="single"/>
        </w:rPr>
        <w:tab/>
      </w:r>
      <w:r w:rsidR="00BE2611">
        <w:rPr>
          <w:u w:val="single"/>
        </w:rPr>
        <w:tab/>
      </w:r>
      <w:r w:rsidR="00BE2611">
        <w:t xml:space="preserve"> Initial</w:t>
      </w:r>
      <w:r w:rsidR="00BE2611">
        <w:rPr>
          <w:u w:val="single"/>
        </w:rPr>
        <w:tab/>
      </w:r>
      <w:r w:rsidR="00BE2611">
        <w:rPr>
          <w:u w:val="single"/>
        </w:rPr>
        <w:tab/>
      </w:r>
    </w:p>
    <w:p w14:paraId="262CD10D" w14:textId="60F493D7" w:rsidR="000F62B5" w:rsidRPr="003B7C6C" w:rsidRDefault="000F62B5" w:rsidP="00433C1D">
      <w:pPr>
        <w:spacing w:before="160" w:after="160" w:line="480" w:lineRule="auto"/>
      </w:pPr>
      <w:r w:rsidRPr="003B7C6C">
        <w:t xml:space="preserve">13 </w:t>
      </w:r>
      <w:r w:rsidR="0038265B" w:rsidRPr="003B7C6C">
        <w:t xml:space="preserve">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00BE2611" w:rsidRPr="003B7C6C">
        <w:t>Citizenship</w:t>
      </w:r>
      <w:r w:rsidR="00BE2611">
        <w:t xml:space="preserve">: </w:t>
      </w:r>
      <w:r w:rsidR="00BE2611">
        <w:rPr>
          <w:u w:val="single"/>
        </w:rPr>
        <w:tab/>
      </w:r>
      <w:r w:rsidR="00BE2611">
        <w:rPr>
          <w:u w:val="single"/>
        </w:rPr>
        <w:tab/>
      </w:r>
      <w:r w:rsidR="00BE2611">
        <w:rPr>
          <w:u w:val="single"/>
        </w:rPr>
        <w:tab/>
      </w:r>
      <w:r w:rsidR="00BE2611">
        <w:t xml:space="preserve"> Initial</w:t>
      </w:r>
      <w:r w:rsidR="00BE2611">
        <w:rPr>
          <w:u w:val="single"/>
        </w:rPr>
        <w:tab/>
      </w:r>
      <w:r w:rsidR="00BE2611">
        <w:rPr>
          <w:u w:val="single"/>
        </w:rPr>
        <w:tab/>
      </w:r>
    </w:p>
    <w:p w14:paraId="629031DE" w14:textId="09094910" w:rsidR="000F62B5" w:rsidRPr="003B7C6C" w:rsidRDefault="000F62B5" w:rsidP="00433C1D">
      <w:pPr>
        <w:spacing w:before="160" w:after="160" w:line="480" w:lineRule="auto"/>
      </w:pPr>
      <w:r w:rsidRPr="003B7C6C">
        <w:t xml:space="preserve">14 </w:t>
      </w:r>
      <w:r w:rsidR="0038265B" w:rsidRPr="003B7C6C">
        <w:t xml:space="preserve">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00BE2611" w:rsidRPr="003B7C6C">
        <w:t>Citizenship</w:t>
      </w:r>
      <w:r w:rsidR="00BE2611">
        <w:t xml:space="preserve">: </w:t>
      </w:r>
      <w:r w:rsidR="00BE2611">
        <w:rPr>
          <w:u w:val="single"/>
        </w:rPr>
        <w:tab/>
      </w:r>
      <w:r w:rsidR="00BE2611">
        <w:rPr>
          <w:u w:val="single"/>
        </w:rPr>
        <w:tab/>
      </w:r>
      <w:r w:rsidR="00BE2611">
        <w:rPr>
          <w:u w:val="single"/>
        </w:rPr>
        <w:tab/>
      </w:r>
      <w:r w:rsidR="00BE2611">
        <w:t xml:space="preserve"> Initial</w:t>
      </w:r>
      <w:r w:rsidR="00BE2611">
        <w:rPr>
          <w:u w:val="single"/>
        </w:rPr>
        <w:tab/>
      </w:r>
      <w:r w:rsidR="00BE2611">
        <w:rPr>
          <w:u w:val="single"/>
        </w:rPr>
        <w:tab/>
      </w:r>
    </w:p>
    <w:p w14:paraId="380CCAC5" w14:textId="77777777" w:rsidR="00BE2611" w:rsidRDefault="000F62B5" w:rsidP="00433C1D">
      <w:pPr>
        <w:spacing w:before="160" w:after="160" w:line="480" w:lineRule="auto"/>
        <w:rPr>
          <w:u w:val="single"/>
        </w:rPr>
      </w:pPr>
      <w:r w:rsidRPr="003B7C6C">
        <w:t xml:space="preserve">15 </w:t>
      </w:r>
      <w:r w:rsidR="0038265B" w:rsidRPr="003B7C6C">
        <w:t xml:space="preserve">Member Name: </w:t>
      </w:r>
      <w:r w:rsidR="00BE2611">
        <w:rPr>
          <w:u w:val="single"/>
        </w:rPr>
        <w:tab/>
      </w:r>
      <w:r w:rsidR="00BE2611">
        <w:rPr>
          <w:u w:val="single"/>
        </w:rPr>
        <w:tab/>
      </w:r>
      <w:r w:rsidR="00BE2611">
        <w:rPr>
          <w:u w:val="single"/>
        </w:rPr>
        <w:tab/>
      </w:r>
      <w:r w:rsidR="00BE2611">
        <w:rPr>
          <w:u w:val="single"/>
        </w:rPr>
        <w:tab/>
      </w:r>
      <w:r w:rsidR="00BE2611">
        <w:rPr>
          <w:u w:val="single"/>
        </w:rPr>
        <w:tab/>
      </w:r>
      <w:r w:rsidR="00BE2611">
        <w:rPr>
          <w:u w:val="single"/>
        </w:rPr>
        <w:tab/>
      </w:r>
      <w:r w:rsidR="00BE2611" w:rsidRPr="003B7C6C">
        <w:t>Citizenship</w:t>
      </w:r>
      <w:r w:rsidR="00BE2611">
        <w:t xml:space="preserve">: </w:t>
      </w:r>
      <w:r w:rsidR="00BE2611">
        <w:rPr>
          <w:u w:val="single"/>
        </w:rPr>
        <w:tab/>
      </w:r>
      <w:r w:rsidR="00BE2611">
        <w:rPr>
          <w:u w:val="single"/>
        </w:rPr>
        <w:tab/>
      </w:r>
      <w:r w:rsidR="00BE2611">
        <w:rPr>
          <w:u w:val="single"/>
        </w:rPr>
        <w:tab/>
      </w:r>
      <w:r w:rsidR="00BE2611">
        <w:t xml:space="preserve"> Initial</w:t>
      </w:r>
      <w:r w:rsidR="00BE2611">
        <w:rPr>
          <w:u w:val="single"/>
        </w:rPr>
        <w:tab/>
      </w:r>
      <w:r w:rsidR="00BE2611">
        <w:rPr>
          <w:u w:val="single"/>
        </w:rPr>
        <w:tab/>
      </w:r>
    </w:p>
    <w:p w14:paraId="6C296B90" w14:textId="77777777" w:rsidR="00BE2611" w:rsidRDefault="00BE2611">
      <w:pPr>
        <w:suppressAutoHyphens w:val="0"/>
        <w:rPr>
          <w:u w:val="single"/>
        </w:rPr>
      </w:pPr>
      <w:r>
        <w:rPr>
          <w:u w:val="single"/>
        </w:rPr>
        <w:br w:type="page"/>
      </w:r>
    </w:p>
    <w:p w14:paraId="673F601A" w14:textId="77777777" w:rsidR="000F62B5" w:rsidRPr="003B7C6C" w:rsidRDefault="000F62B5" w:rsidP="000F62B5"/>
    <w:sectPr w:rsidR="000F62B5" w:rsidRPr="003B7C6C" w:rsidSect="000F62B5">
      <w:footnotePr>
        <w:pos w:val="beneathText"/>
      </w:footnotePr>
      <w:type w:val="continuous"/>
      <w:pgSz w:w="12240" w:h="15840"/>
      <w:pgMar w:top="1440" w:right="1080" w:bottom="1440" w:left="1080" w:header="720" w:footer="864"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3D40F4" w16cid:durableId="205AC50B"/>
  <w16cid:commentId w16cid:paraId="698616EC" w16cid:durableId="210FB81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5F583" w14:textId="77777777" w:rsidR="00F550AD" w:rsidRDefault="00F550AD">
      <w:r>
        <w:separator/>
      </w:r>
    </w:p>
  </w:endnote>
  <w:endnote w:type="continuationSeparator" w:id="0">
    <w:p w14:paraId="2D1FCEA8" w14:textId="77777777" w:rsidR="00F550AD" w:rsidRDefault="00F55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Vinne-Italic">
    <w:altName w:val="Geneva"/>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9523A" w14:textId="70542CB3" w:rsidR="007336C5" w:rsidRDefault="007336C5">
    <w:pPr>
      <w:pStyle w:val="Footer"/>
      <w:rPr>
        <w:noProof/>
      </w:rPr>
    </w:pPr>
    <w:r>
      <w:t xml:space="preserve">          </w:t>
    </w:r>
    <w:r w:rsidRPr="00FE316D">
      <w:rPr>
        <w:rStyle w:val="PageNumber"/>
      </w:rPr>
      <w:t xml:space="preserve">Page </w:t>
    </w:r>
    <w:r w:rsidRPr="00FE316D">
      <w:rPr>
        <w:rStyle w:val="PageNumber"/>
      </w:rPr>
      <w:fldChar w:fldCharType="begin"/>
    </w:r>
    <w:r w:rsidRPr="00FE316D">
      <w:rPr>
        <w:rStyle w:val="PageNumber"/>
      </w:rPr>
      <w:instrText xml:space="preserve"> PAGE </w:instrText>
    </w:r>
    <w:r w:rsidRPr="00FE316D">
      <w:rPr>
        <w:rStyle w:val="PageNumber"/>
      </w:rPr>
      <w:fldChar w:fldCharType="separate"/>
    </w:r>
    <w:r w:rsidR="00453685">
      <w:rPr>
        <w:rStyle w:val="PageNumber"/>
        <w:noProof/>
      </w:rPr>
      <w:t>1</w:t>
    </w:r>
    <w:r w:rsidRPr="00FE316D">
      <w:rPr>
        <w:rStyle w:val="PageNumber"/>
      </w:rPr>
      <w:fldChar w:fldCharType="end"/>
    </w:r>
    <w:r w:rsidRPr="00FE316D">
      <w:rPr>
        <w:rStyle w:val="PageNumber"/>
      </w:rPr>
      <w:t xml:space="preserve"> of </w:t>
    </w:r>
    <w:r w:rsidRPr="00FE316D">
      <w:rPr>
        <w:rStyle w:val="PageNumber"/>
      </w:rPr>
      <w:fldChar w:fldCharType="begin"/>
    </w:r>
    <w:r w:rsidRPr="00FE316D">
      <w:rPr>
        <w:rStyle w:val="PageNumber"/>
      </w:rPr>
      <w:instrText xml:space="preserve"> NUMPAGES </w:instrText>
    </w:r>
    <w:r w:rsidRPr="00FE316D">
      <w:rPr>
        <w:rStyle w:val="PageNumber"/>
      </w:rPr>
      <w:fldChar w:fldCharType="separate"/>
    </w:r>
    <w:r w:rsidR="00453685">
      <w:rPr>
        <w:rStyle w:val="PageNumber"/>
        <w:noProof/>
      </w:rPr>
      <w:t>10</w:t>
    </w:r>
    <w:r w:rsidRPr="00FE316D">
      <w:rPr>
        <w:rStyle w:val="PageNumber"/>
      </w:rPr>
      <w:fldChar w:fldCharType="end"/>
    </w:r>
    <w:r>
      <w:rPr>
        <w:rStyle w:val="PageNumber"/>
      </w:rPr>
      <w:tab/>
      <w:t xml:space="preserve">    Initial 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646F9" w14:textId="77777777" w:rsidR="00F550AD" w:rsidRDefault="00F550AD">
      <w:r>
        <w:separator/>
      </w:r>
    </w:p>
  </w:footnote>
  <w:footnote w:type="continuationSeparator" w:id="0">
    <w:p w14:paraId="63D142CE" w14:textId="77777777" w:rsidR="00F550AD" w:rsidRDefault="00F55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99CEC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DeVinne-Italic"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DeVinne-Italic"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CACA367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0F379D8"/>
    <w:multiLevelType w:val="multilevel"/>
    <w:tmpl w:val="F3FA57F6"/>
    <w:lvl w:ilvl="0">
      <w:start w:val="1"/>
      <w:numFmt w:val="decimal"/>
      <w:pStyle w:val="Rules1"/>
      <w:lvlText w:val="Rule %1:"/>
      <w:lvlJc w:val="left"/>
      <w:pPr>
        <w:ind w:left="1800" w:hanging="1440"/>
      </w:pPr>
      <w:rPr>
        <w:rFonts w:hint="default"/>
        <w:b/>
        <w:i w:val="0"/>
      </w:rPr>
    </w:lvl>
    <w:lvl w:ilvl="1">
      <w:start w:val="1"/>
      <w:numFmt w:val="upperLetter"/>
      <w:pStyle w:val="RulesA"/>
      <w:lvlText w:val="Rule %1.%2:"/>
      <w:lvlJc w:val="left"/>
      <w:pPr>
        <w:ind w:left="1800" w:hanging="1080"/>
      </w:pPr>
      <w:rPr>
        <w:rFonts w:hint="default"/>
        <w:b/>
        <w:i w:val="0"/>
      </w:rPr>
    </w:lvl>
    <w:lvl w:ilvl="2">
      <w:start w:val="1"/>
      <w:numFmt w:val="lowerRoman"/>
      <w:lvlText w:val="%1.%2.%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17AF5005"/>
    <w:multiLevelType w:val="hybridMultilevel"/>
    <w:tmpl w:val="F74CA13C"/>
    <w:lvl w:ilvl="0" w:tplc="2AC4EC9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B67C77"/>
    <w:multiLevelType w:val="hybridMultilevel"/>
    <w:tmpl w:val="01A6B63A"/>
    <w:lvl w:ilvl="0" w:tplc="51B02E0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B7544"/>
    <w:multiLevelType w:val="hybridMultilevel"/>
    <w:tmpl w:val="26224A1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C022C"/>
    <w:multiLevelType w:val="hybridMultilevel"/>
    <w:tmpl w:val="F9E0CEB8"/>
    <w:lvl w:ilvl="0" w:tplc="488208BA">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8752B"/>
    <w:multiLevelType w:val="multilevel"/>
    <w:tmpl w:val="392EF5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86B21A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C484D86"/>
    <w:multiLevelType w:val="multilevel"/>
    <w:tmpl w:val="F9E0CEB8"/>
    <w:lvl w:ilvl="0">
      <w:start w:val="6"/>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0CB7447"/>
    <w:multiLevelType w:val="multilevel"/>
    <w:tmpl w:val="03205F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8E23FE2"/>
    <w:multiLevelType w:val="hybridMultilevel"/>
    <w:tmpl w:val="09D6B316"/>
    <w:lvl w:ilvl="0" w:tplc="3410BE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B5CF8"/>
    <w:multiLevelType w:val="multilevel"/>
    <w:tmpl w:val="132E36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1CA6BCD"/>
    <w:multiLevelType w:val="hybridMultilevel"/>
    <w:tmpl w:val="02641DC4"/>
    <w:lvl w:ilvl="0" w:tplc="488208B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7423C"/>
    <w:multiLevelType w:val="hybridMultilevel"/>
    <w:tmpl w:val="7BF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04D08"/>
    <w:multiLevelType w:val="hybridMultilevel"/>
    <w:tmpl w:val="6838B7CC"/>
    <w:lvl w:ilvl="0" w:tplc="3416880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D0D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1C278A"/>
    <w:multiLevelType w:val="hybridMultilevel"/>
    <w:tmpl w:val="03205F62"/>
    <w:lvl w:ilvl="0" w:tplc="3410BE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785BC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6DB116A"/>
    <w:multiLevelType w:val="hybridMultilevel"/>
    <w:tmpl w:val="AABC6176"/>
    <w:lvl w:ilvl="0" w:tplc="04090003">
      <w:start w:val="1"/>
      <w:numFmt w:val="bullet"/>
      <w:lvlText w:val="o"/>
      <w:lvlJc w:val="left"/>
      <w:pPr>
        <w:ind w:left="1080" w:hanging="360"/>
      </w:pPr>
      <w:rPr>
        <w:rFonts w:ascii="Courier New" w:hAnsi="Courier New" w:cs="Tahoma" w:hint="default"/>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610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AC52B6"/>
    <w:multiLevelType w:val="hybridMultilevel"/>
    <w:tmpl w:val="984E8452"/>
    <w:lvl w:ilvl="0" w:tplc="3410BE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6"/>
  </w:num>
  <w:num w:numId="4">
    <w:abstractNumId w:val="9"/>
  </w:num>
  <w:num w:numId="5">
    <w:abstractNumId w:val="11"/>
  </w:num>
  <w:num w:numId="6">
    <w:abstractNumId w:val="21"/>
  </w:num>
  <w:num w:numId="7">
    <w:abstractNumId w:val="17"/>
  </w:num>
  <w:num w:numId="8">
    <w:abstractNumId w:val="10"/>
  </w:num>
  <w:num w:numId="9">
    <w:abstractNumId w:val="5"/>
  </w:num>
  <w:num w:numId="10">
    <w:abstractNumId w:val="14"/>
  </w:num>
  <w:num w:numId="11">
    <w:abstractNumId w:val="3"/>
  </w:num>
  <w:num w:numId="12">
    <w:abstractNumId w:val="19"/>
  </w:num>
  <w:num w:numId="13">
    <w:abstractNumId w:val="0"/>
  </w:num>
  <w:num w:numId="14">
    <w:abstractNumId w:val="4"/>
  </w:num>
  <w:num w:numId="15">
    <w:abstractNumId w:val="2"/>
  </w:num>
  <w:num w:numId="16">
    <w:abstractNumId w:val="7"/>
  </w:num>
  <w:num w:numId="17">
    <w:abstractNumId w:val="12"/>
  </w:num>
  <w:num w:numId="18">
    <w:abstractNumId w:val="8"/>
  </w:num>
  <w:num w:numId="19">
    <w:abstractNumId w:val="16"/>
  </w:num>
  <w:num w:numId="20">
    <w:abstractNumId w:val="20"/>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F4"/>
    <w:rsid w:val="00013584"/>
    <w:rsid w:val="00020811"/>
    <w:rsid w:val="00037959"/>
    <w:rsid w:val="00045F6F"/>
    <w:rsid w:val="00053158"/>
    <w:rsid w:val="00060D59"/>
    <w:rsid w:val="00077689"/>
    <w:rsid w:val="00087609"/>
    <w:rsid w:val="000A3045"/>
    <w:rsid w:val="000A5DFC"/>
    <w:rsid w:val="000C5241"/>
    <w:rsid w:val="000F62B5"/>
    <w:rsid w:val="00114F88"/>
    <w:rsid w:val="00126AF7"/>
    <w:rsid w:val="00131F7E"/>
    <w:rsid w:val="00136029"/>
    <w:rsid w:val="00141984"/>
    <w:rsid w:val="00143B3A"/>
    <w:rsid w:val="00145975"/>
    <w:rsid w:val="00165EC4"/>
    <w:rsid w:val="0017191A"/>
    <w:rsid w:val="00182408"/>
    <w:rsid w:val="001B2B39"/>
    <w:rsid w:val="001B3856"/>
    <w:rsid w:val="001D3F8A"/>
    <w:rsid w:val="001D7ACA"/>
    <w:rsid w:val="001E08DB"/>
    <w:rsid w:val="001E09A8"/>
    <w:rsid w:val="001E1313"/>
    <w:rsid w:val="001E2E58"/>
    <w:rsid w:val="0021395B"/>
    <w:rsid w:val="00214DB0"/>
    <w:rsid w:val="00217CF7"/>
    <w:rsid w:val="002260EB"/>
    <w:rsid w:val="00282318"/>
    <w:rsid w:val="002908FC"/>
    <w:rsid w:val="002C351B"/>
    <w:rsid w:val="002D27EA"/>
    <w:rsid w:val="002E0CD4"/>
    <w:rsid w:val="002F5AFE"/>
    <w:rsid w:val="003139AD"/>
    <w:rsid w:val="00323C8F"/>
    <w:rsid w:val="00330FAB"/>
    <w:rsid w:val="003345E9"/>
    <w:rsid w:val="00342AE3"/>
    <w:rsid w:val="0037777C"/>
    <w:rsid w:val="003811CC"/>
    <w:rsid w:val="0038265B"/>
    <w:rsid w:val="003A5CBC"/>
    <w:rsid w:val="003C14A2"/>
    <w:rsid w:val="003D4BED"/>
    <w:rsid w:val="003F61B9"/>
    <w:rsid w:val="00401F47"/>
    <w:rsid w:val="004054D6"/>
    <w:rsid w:val="00425FC6"/>
    <w:rsid w:val="00433C1D"/>
    <w:rsid w:val="00453685"/>
    <w:rsid w:val="0045446E"/>
    <w:rsid w:val="00471072"/>
    <w:rsid w:val="00472214"/>
    <w:rsid w:val="0047578D"/>
    <w:rsid w:val="004B32BD"/>
    <w:rsid w:val="004D7D90"/>
    <w:rsid w:val="004E0129"/>
    <w:rsid w:val="004E1347"/>
    <w:rsid w:val="004E6928"/>
    <w:rsid w:val="004F407A"/>
    <w:rsid w:val="004F474B"/>
    <w:rsid w:val="004F5FEF"/>
    <w:rsid w:val="005A64B9"/>
    <w:rsid w:val="005D5798"/>
    <w:rsid w:val="00607C15"/>
    <w:rsid w:val="0062042E"/>
    <w:rsid w:val="00640AF4"/>
    <w:rsid w:val="00653A8E"/>
    <w:rsid w:val="006A53AD"/>
    <w:rsid w:val="006B3AEE"/>
    <w:rsid w:val="006C3A3C"/>
    <w:rsid w:val="006D3C08"/>
    <w:rsid w:val="006E1CE4"/>
    <w:rsid w:val="006F0B1C"/>
    <w:rsid w:val="006F6BA3"/>
    <w:rsid w:val="007041C1"/>
    <w:rsid w:val="00712553"/>
    <w:rsid w:val="00714090"/>
    <w:rsid w:val="007336C5"/>
    <w:rsid w:val="00747424"/>
    <w:rsid w:val="00764E2A"/>
    <w:rsid w:val="00767577"/>
    <w:rsid w:val="00770853"/>
    <w:rsid w:val="00770B23"/>
    <w:rsid w:val="007806D3"/>
    <w:rsid w:val="00787286"/>
    <w:rsid w:val="00792011"/>
    <w:rsid w:val="00792D3B"/>
    <w:rsid w:val="007B73F0"/>
    <w:rsid w:val="007C4BA4"/>
    <w:rsid w:val="007E6AEC"/>
    <w:rsid w:val="008169BF"/>
    <w:rsid w:val="008445C1"/>
    <w:rsid w:val="00875013"/>
    <w:rsid w:val="008A3FDF"/>
    <w:rsid w:val="008D0EFC"/>
    <w:rsid w:val="008D12EB"/>
    <w:rsid w:val="008D67EB"/>
    <w:rsid w:val="008E347B"/>
    <w:rsid w:val="008E3499"/>
    <w:rsid w:val="008E54D8"/>
    <w:rsid w:val="00920948"/>
    <w:rsid w:val="00923716"/>
    <w:rsid w:val="009324BC"/>
    <w:rsid w:val="009754B0"/>
    <w:rsid w:val="0099240F"/>
    <w:rsid w:val="00995D56"/>
    <w:rsid w:val="009A0400"/>
    <w:rsid w:val="009A61C2"/>
    <w:rsid w:val="009E7F23"/>
    <w:rsid w:val="00A00DD3"/>
    <w:rsid w:val="00A03D4D"/>
    <w:rsid w:val="00A06C8C"/>
    <w:rsid w:val="00A45674"/>
    <w:rsid w:val="00A534F1"/>
    <w:rsid w:val="00A65DFB"/>
    <w:rsid w:val="00A835B1"/>
    <w:rsid w:val="00A87CBC"/>
    <w:rsid w:val="00AC1141"/>
    <w:rsid w:val="00AD5D16"/>
    <w:rsid w:val="00B03EC2"/>
    <w:rsid w:val="00B173AA"/>
    <w:rsid w:val="00B24418"/>
    <w:rsid w:val="00B6769C"/>
    <w:rsid w:val="00B7300C"/>
    <w:rsid w:val="00B8331A"/>
    <w:rsid w:val="00B96E2C"/>
    <w:rsid w:val="00BC4F80"/>
    <w:rsid w:val="00BE16F7"/>
    <w:rsid w:val="00BE2611"/>
    <w:rsid w:val="00BE5D66"/>
    <w:rsid w:val="00C154C2"/>
    <w:rsid w:val="00C23B7E"/>
    <w:rsid w:val="00C30154"/>
    <w:rsid w:val="00C470D6"/>
    <w:rsid w:val="00CB0FD8"/>
    <w:rsid w:val="00CB7F45"/>
    <w:rsid w:val="00CC79F7"/>
    <w:rsid w:val="00CF19D6"/>
    <w:rsid w:val="00D11275"/>
    <w:rsid w:val="00D162C1"/>
    <w:rsid w:val="00D33C48"/>
    <w:rsid w:val="00D360BA"/>
    <w:rsid w:val="00D36E15"/>
    <w:rsid w:val="00D571AF"/>
    <w:rsid w:val="00D614DE"/>
    <w:rsid w:val="00D6208B"/>
    <w:rsid w:val="00D67BCC"/>
    <w:rsid w:val="00D701D1"/>
    <w:rsid w:val="00D72014"/>
    <w:rsid w:val="00D7270B"/>
    <w:rsid w:val="00D73302"/>
    <w:rsid w:val="00D76F18"/>
    <w:rsid w:val="00DB22BE"/>
    <w:rsid w:val="00DC49BB"/>
    <w:rsid w:val="00DD5C8F"/>
    <w:rsid w:val="00DE085C"/>
    <w:rsid w:val="00DF5EB5"/>
    <w:rsid w:val="00E04C6E"/>
    <w:rsid w:val="00E06EFA"/>
    <w:rsid w:val="00E117DE"/>
    <w:rsid w:val="00E1228D"/>
    <w:rsid w:val="00E31215"/>
    <w:rsid w:val="00E644E2"/>
    <w:rsid w:val="00E72328"/>
    <w:rsid w:val="00E80421"/>
    <w:rsid w:val="00E8401F"/>
    <w:rsid w:val="00EA0711"/>
    <w:rsid w:val="00EA76E5"/>
    <w:rsid w:val="00EB3FFA"/>
    <w:rsid w:val="00EC3A2E"/>
    <w:rsid w:val="00EC79FC"/>
    <w:rsid w:val="00ED3C84"/>
    <w:rsid w:val="00EF28C3"/>
    <w:rsid w:val="00F11A9D"/>
    <w:rsid w:val="00F21628"/>
    <w:rsid w:val="00F550AD"/>
    <w:rsid w:val="00F83423"/>
    <w:rsid w:val="00F92E2A"/>
    <w:rsid w:val="00F93D81"/>
    <w:rsid w:val="00FB23FD"/>
    <w:rsid w:val="00FB317B"/>
    <w:rsid w:val="00FB366E"/>
    <w:rsid w:val="00FE1A0F"/>
    <w:rsid w:val="00FE2958"/>
    <w:rsid w:val="00FE7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19FC4C"/>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Heading1">
    <w:name w:val="heading 1"/>
    <w:basedOn w:val="ListParagraph"/>
    <w:next w:val="Normal"/>
    <w:qFormat/>
    <w:rsid w:val="00EC79FC"/>
    <w:pPr>
      <w:numPr>
        <w:numId w:val="17"/>
      </w:numPr>
      <w:spacing w:before="360" w:after="240"/>
      <w:outlineLvl w:val="0"/>
    </w:pPr>
    <w:rPr>
      <w:b/>
      <w:sz w:val="28"/>
    </w:rPr>
  </w:style>
  <w:style w:type="paragraph" w:styleId="Heading2">
    <w:name w:val="heading 2"/>
    <w:basedOn w:val="Normal"/>
    <w:next w:val="BodyText"/>
    <w:link w:val="Heading2Char"/>
    <w:qFormat/>
    <w:rsid w:val="00EC79FC"/>
    <w:pPr>
      <w:keepNext/>
      <w:keepLines/>
      <w:numPr>
        <w:ilvl w:val="1"/>
        <w:numId w:val="17"/>
      </w:numPr>
      <w:spacing w:before="240" w:after="120"/>
      <w:outlineLvl w:val="1"/>
    </w:pPr>
    <w:rPr>
      <w:b/>
      <w:bCs/>
      <w:smallCaps/>
      <w:szCs w:val="28"/>
    </w:rPr>
  </w:style>
  <w:style w:type="paragraph" w:styleId="Heading3">
    <w:name w:val="heading 3"/>
    <w:basedOn w:val="Normal"/>
    <w:next w:val="BodyText"/>
    <w:qFormat/>
    <w:pPr>
      <w:keepNext/>
      <w:keepLines/>
      <w:numPr>
        <w:ilvl w:val="2"/>
        <w:numId w:val="17"/>
      </w:numPr>
      <w:spacing w:before="240" w:line="480" w:lineRule="auto"/>
      <w:outlineLvl w:val="2"/>
    </w:pPr>
    <w:rPr>
      <w:caps/>
    </w:rPr>
  </w:style>
  <w:style w:type="paragraph" w:styleId="Heading4">
    <w:name w:val="heading 4"/>
    <w:basedOn w:val="Normal"/>
    <w:next w:val="BodyText"/>
    <w:qFormat/>
    <w:pPr>
      <w:keepLines/>
      <w:numPr>
        <w:ilvl w:val="3"/>
        <w:numId w:val="17"/>
      </w:numPr>
      <w:spacing w:before="60" w:after="60"/>
      <w:outlineLvl w:val="3"/>
    </w:pPr>
    <w:rPr>
      <w:rFonts w:ascii="Arial" w:hAnsi="Arial" w:cs="Arial"/>
    </w:rPr>
  </w:style>
  <w:style w:type="paragraph" w:styleId="Heading5">
    <w:name w:val="heading 5"/>
    <w:basedOn w:val="Normal"/>
    <w:next w:val="Normal"/>
    <w:link w:val="Heading5Char"/>
    <w:uiPriority w:val="9"/>
    <w:semiHidden/>
    <w:unhideWhenUsed/>
    <w:qFormat/>
    <w:rsid w:val="00DB22BE"/>
    <w:pPr>
      <w:keepNext/>
      <w:keepLines/>
      <w:numPr>
        <w:ilvl w:val="4"/>
        <w:numId w:val="1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B22BE"/>
    <w:pPr>
      <w:keepNext/>
      <w:keepLines/>
      <w:numPr>
        <w:ilvl w:val="5"/>
        <w:numId w:val="1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B22BE"/>
    <w:pPr>
      <w:keepNext/>
      <w:keepLines/>
      <w:numPr>
        <w:ilvl w:val="6"/>
        <w:numId w:val="1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B22BE"/>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22BE"/>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6z0">
    <w:name w:val="WW8Num6z0"/>
    <w:rPr>
      <w:rFonts w:ascii="Courier New" w:hAnsi="Courier New" w:cs="Courier New"/>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DefaultParagraphFont">
    <w:name w:val="WW-Default Paragraph Font"/>
  </w:style>
  <w:style w:type="character" w:styleId="PageNumber">
    <w:name w:val="page number"/>
    <w:basedOn w:val="WW-DefaultParagraphFont"/>
    <w:semiHidden/>
  </w:style>
  <w:style w:type="character" w:customStyle="1" w:styleId="NumberingSymbols">
    <w:name w:val="Numbering Symbols"/>
  </w:style>
  <w:style w:type="paragraph" w:customStyle="1" w:styleId="Heading">
    <w:name w:val="Heading"/>
    <w:basedOn w:val="Normal"/>
    <w:next w:val="BodyText"/>
    <w:rsid w:val="00433C1D"/>
    <w:pPr>
      <w:spacing w:after="280"/>
    </w:pPr>
    <w:rPr>
      <w:b/>
      <w:sz w:val="28"/>
    </w:rPr>
  </w:style>
  <w:style w:type="paragraph" w:styleId="BodyText">
    <w:name w:val="Body Text"/>
    <w:basedOn w:val="Normal"/>
    <w:semiHidden/>
    <w:pPr>
      <w:spacing w:before="240" w:after="240" w:line="480" w:lineRule="auto"/>
    </w:pPr>
  </w:style>
  <w:style w:type="paragraph" w:styleId="List">
    <w:name w:val="List"/>
    <w:basedOn w:val="BodyText"/>
    <w:semiHidden/>
    <w:rPr>
      <w:rFonts w:ascii="Times" w:hAnsi="Times" w:cs="Times"/>
    </w:rPr>
  </w:style>
  <w:style w:type="paragraph" w:styleId="Caption">
    <w:name w:val="caption"/>
    <w:basedOn w:val="Normal"/>
    <w:qFormat/>
    <w:pPr>
      <w:suppressLineNumbers/>
      <w:spacing w:before="120" w:after="120"/>
    </w:pPr>
    <w:rPr>
      <w:rFonts w:ascii="Times" w:hAnsi="Times" w:cs="Times"/>
      <w:i/>
      <w:iCs/>
    </w:rPr>
  </w:style>
  <w:style w:type="paragraph" w:customStyle="1" w:styleId="Index">
    <w:name w:val="Index"/>
    <w:basedOn w:val="Normal"/>
    <w:pPr>
      <w:suppressLineNumbers/>
    </w:pPr>
    <w:rPr>
      <w:rFonts w:ascii="Times" w:hAnsi="Times" w:cs="Times"/>
    </w:rPr>
  </w:style>
  <w:style w:type="paragraph" w:styleId="Title">
    <w:name w:val="Title"/>
    <w:basedOn w:val="Normal"/>
    <w:next w:val="Subtitle"/>
    <w:qFormat/>
    <w:pPr>
      <w:spacing w:before="240" w:after="60"/>
      <w:jc w:val="center"/>
    </w:pPr>
    <w:rPr>
      <w:b/>
      <w:bCs/>
      <w:caps/>
      <w:kern w:val="1"/>
      <w:sz w:val="48"/>
      <w:szCs w:val="48"/>
    </w:rPr>
  </w:style>
  <w:style w:type="paragraph" w:styleId="Subtitle">
    <w:name w:val="Subtitle"/>
    <w:basedOn w:val="Heading"/>
    <w:next w:val="BodyText"/>
    <w:qFormat/>
    <w:pPr>
      <w:jc w:val="center"/>
    </w:pPr>
    <w:rPr>
      <w:i/>
      <w:iCs/>
    </w:rPr>
  </w:style>
  <w:style w:type="paragraph" w:customStyle="1" w:styleId="Question">
    <w:name w:val="Question"/>
    <w:next w:val="BodyText"/>
    <w:pPr>
      <w:tabs>
        <w:tab w:val="left" w:pos="715"/>
        <w:tab w:val="right" w:pos="8495"/>
      </w:tabs>
      <w:suppressAutoHyphens/>
      <w:spacing w:before="120" w:after="120"/>
    </w:pPr>
    <w:rPr>
      <w:b/>
      <w:bCs/>
      <w:sz w:val="24"/>
      <w:szCs w:val="24"/>
      <w:lang w:eastAsia="ar-SA"/>
    </w:rPr>
  </w:style>
  <w:style w:type="paragraph" w:customStyle="1" w:styleId="Numbered">
    <w:name w:val="Numbered"/>
    <w:pPr>
      <w:suppressAutoHyphens/>
      <w:spacing w:before="120" w:after="120"/>
    </w:pPr>
    <w:rPr>
      <w:sz w:val="24"/>
      <w:szCs w:val="24"/>
      <w:lang w:eastAsia="ar-SA"/>
    </w:rPr>
  </w:style>
  <w:style w:type="paragraph" w:customStyle="1" w:styleId="Lettered">
    <w:name w:val="Lettered"/>
    <w:pPr>
      <w:suppressAutoHyphens/>
      <w:spacing w:before="60" w:after="60"/>
    </w:pPr>
    <w:rPr>
      <w:sz w:val="24"/>
      <w:szCs w:val="24"/>
      <w:lang w:eastAsia="ar-SA"/>
    </w:rPr>
  </w:style>
  <w:style w:type="paragraph" w:customStyle="1" w:styleId="Lettered2">
    <w:name w:val="Lettered2"/>
    <w:pPr>
      <w:suppressAutoHyphens/>
      <w:spacing w:before="120" w:after="120"/>
    </w:pPr>
    <w:rPr>
      <w:sz w:val="24"/>
      <w:szCs w:val="24"/>
      <w:lang w:eastAsia="ar-SA"/>
    </w:rPr>
  </w:style>
  <w:style w:type="paragraph" w:customStyle="1" w:styleId="Lettered3">
    <w:name w:val="Lettered3"/>
    <w:basedOn w:val="Lettered"/>
  </w:style>
  <w:style w:type="paragraph" w:customStyle="1" w:styleId="Lettered4">
    <w:name w:val="Lettered4"/>
    <w:basedOn w:val="Lettered"/>
  </w:style>
  <w:style w:type="paragraph" w:customStyle="1" w:styleId="Numbered2">
    <w:name w:val="Numbered2"/>
    <w:basedOn w:val="Numbered"/>
  </w:style>
  <w:style w:type="paragraph" w:customStyle="1" w:styleId="Numbered3">
    <w:name w:val="Numbered3"/>
    <w:basedOn w:val="Numbered"/>
  </w:style>
  <w:style w:type="paragraph" w:customStyle="1" w:styleId="Response">
    <w:name w:val="Response"/>
    <w:pPr>
      <w:suppressAutoHyphens/>
      <w:spacing w:before="120" w:after="120"/>
    </w:pPr>
    <w:rPr>
      <w:rFonts w:ascii="Arial" w:hAnsi="Arial" w:cs="Arial"/>
      <w:lang w:eastAsia="ar-SA"/>
    </w:rPr>
  </w:style>
  <w:style w:type="paragraph" w:customStyle="1" w:styleId="H2NoSpace">
    <w:name w:val="H2 No Space"/>
    <w:basedOn w:val="Heading2"/>
    <w:pPr>
      <w:spacing w:before="0" w:after="0"/>
    </w:pPr>
    <w:rPr>
      <w:smallCaps w:val="0"/>
      <w:szCs w:val="24"/>
    </w:rPr>
  </w:style>
  <w:style w:type="paragraph" w:customStyle="1" w:styleId="Bullet">
    <w:name w:val="Bullet"/>
    <w:pPr>
      <w:suppressAutoHyphens/>
    </w:pPr>
    <w:rPr>
      <w:sz w:val="24"/>
      <w:szCs w:val="24"/>
      <w:lang w:eastAsia="ar-SA"/>
    </w:rPr>
  </w:style>
  <w:style w:type="paragraph" w:customStyle="1" w:styleId="Hyphen">
    <w:name w:val="Hyphen"/>
    <w:pPr>
      <w:suppressAutoHyphens/>
    </w:pPr>
    <w:rPr>
      <w:sz w:val="24"/>
      <w:szCs w:val="24"/>
      <w:lang w:eastAsia="ar-SA"/>
    </w:rPr>
  </w:style>
  <w:style w:type="paragraph" w:customStyle="1" w:styleId="BodyItalic">
    <w:name w:val="Body Italic"/>
    <w:pPr>
      <w:suppressAutoHyphens/>
    </w:pPr>
    <w:rPr>
      <w:i/>
      <w:iCs/>
      <w:sz w:val="24"/>
      <w:szCs w:val="24"/>
      <w:lang w:eastAsia="ar-SA"/>
    </w:rPr>
  </w:style>
  <w:style w:type="paragraph" w:customStyle="1" w:styleId="MediumGrid2-Accent21">
    <w:name w:val="Medium Grid 2 - Accent 21"/>
    <w:qFormat/>
    <w:pPr>
      <w:suppressAutoHyphens/>
    </w:pPr>
    <w:rPr>
      <w:i/>
      <w:iCs/>
      <w:sz w:val="24"/>
      <w:szCs w:val="24"/>
      <w:lang w:eastAsia="ar-SA"/>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semiHidden/>
    <w:rsid w:val="008068BD"/>
    <w:rPr>
      <w:sz w:val="16"/>
      <w:szCs w:val="16"/>
    </w:rPr>
  </w:style>
  <w:style w:type="paragraph" w:styleId="CommentText">
    <w:name w:val="annotation text"/>
    <w:basedOn w:val="Normal"/>
    <w:semiHidden/>
    <w:rsid w:val="008068BD"/>
    <w:rPr>
      <w:sz w:val="20"/>
      <w:szCs w:val="20"/>
    </w:rPr>
  </w:style>
  <w:style w:type="paragraph" w:styleId="CommentSubject">
    <w:name w:val="annotation subject"/>
    <w:basedOn w:val="CommentText"/>
    <w:next w:val="CommentText"/>
    <w:semiHidden/>
    <w:rsid w:val="008068BD"/>
    <w:rPr>
      <w:b/>
      <w:bCs/>
    </w:rPr>
  </w:style>
  <w:style w:type="character" w:styleId="Hyperlink">
    <w:name w:val="Hyperlink"/>
    <w:basedOn w:val="DefaultParagraphFont"/>
    <w:uiPriority w:val="99"/>
    <w:rsid w:val="00330FAB"/>
    <w:rPr>
      <w:rFonts w:ascii="Times New Roman" w:hAnsi="Times New Roman"/>
      <w:color w:val="0000FF"/>
      <w:sz w:val="22"/>
      <w:u w:val="single"/>
    </w:rPr>
  </w:style>
  <w:style w:type="paragraph" w:customStyle="1" w:styleId="Rules1">
    <w:name w:val="Rules 1"/>
    <w:basedOn w:val="Normal"/>
    <w:qFormat/>
    <w:rsid w:val="00330FAB"/>
    <w:pPr>
      <w:numPr>
        <w:numId w:val="15"/>
      </w:numPr>
      <w:suppressAutoHyphens w:val="0"/>
      <w:spacing w:after="120" w:line="240" w:lineRule="atLeast"/>
    </w:pPr>
    <w:rPr>
      <w:sz w:val="28"/>
      <w:szCs w:val="22"/>
      <w:lang w:eastAsia="en-US"/>
    </w:rPr>
  </w:style>
  <w:style w:type="paragraph" w:customStyle="1" w:styleId="RulesA">
    <w:name w:val="Rules A"/>
    <w:basedOn w:val="Rules1"/>
    <w:rsid w:val="00330FAB"/>
    <w:pPr>
      <w:numPr>
        <w:ilvl w:val="1"/>
      </w:numPr>
    </w:pPr>
    <w:rPr>
      <w:sz w:val="24"/>
      <w:lang w:eastAsia="ja-JP"/>
    </w:rPr>
  </w:style>
  <w:style w:type="paragraph" w:styleId="Revision">
    <w:name w:val="Revision"/>
    <w:hidden/>
    <w:uiPriority w:val="99"/>
    <w:semiHidden/>
    <w:rsid w:val="0021395B"/>
    <w:rPr>
      <w:sz w:val="24"/>
      <w:szCs w:val="24"/>
      <w:lang w:eastAsia="ar-SA"/>
    </w:rPr>
  </w:style>
  <w:style w:type="paragraph" w:styleId="PlainText">
    <w:name w:val="Plain Text"/>
    <w:basedOn w:val="Normal"/>
    <w:link w:val="PlainTextChar"/>
    <w:uiPriority w:val="99"/>
    <w:semiHidden/>
    <w:unhideWhenUsed/>
    <w:rsid w:val="008D0EFC"/>
    <w:pPr>
      <w:suppressAutoHyphens w:val="0"/>
    </w:pPr>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8D0EFC"/>
    <w:rPr>
      <w:rFonts w:ascii="Calibri" w:eastAsiaTheme="minorHAnsi" w:hAnsi="Calibri" w:cstheme="minorBidi"/>
      <w:sz w:val="22"/>
      <w:szCs w:val="21"/>
    </w:rPr>
  </w:style>
  <w:style w:type="paragraph" w:styleId="NormalWeb">
    <w:name w:val="Normal (Web)"/>
    <w:basedOn w:val="Normal"/>
    <w:uiPriority w:val="99"/>
    <w:semiHidden/>
    <w:unhideWhenUsed/>
    <w:rsid w:val="008D0EFC"/>
    <w:pPr>
      <w:suppressAutoHyphens w:val="0"/>
      <w:spacing w:before="100" w:beforeAutospacing="1" w:after="100" w:afterAutospacing="1"/>
    </w:pPr>
    <w:rPr>
      <w:lang w:eastAsia="en-US"/>
    </w:rPr>
  </w:style>
  <w:style w:type="character" w:styleId="Strong">
    <w:name w:val="Strong"/>
    <w:basedOn w:val="DefaultParagraphFont"/>
    <w:uiPriority w:val="22"/>
    <w:qFormat/>
    <w:rsid w:val="008D0EFC"/>
    <w:rPr>
      <w:b/>
      <w:bCs/>
    </w:rPr>
  </w:style>
  <w:style w:type="paragraph" w:styleId="ListParagraph">
    <w:name w:val="List Paragraph"/>
    <w:basedOn w:val="Normal"/>
    <w:uiPriority w:val="34"/>
    <w:qFormat/>
    <w:rsid w:val="00FB23FD"/>
    <w:pPr>
      <w:ind w:left="720"/>
      <w:contextualSpacing/>
    </w:pPr>
  </w:style>
  <w:style w:type="character" w:customStyle="1" w:styleId="Heading5Char">
    <w:name w:val="Heading 5 Char"/>
    <w:basedOn w:val="DefaultParagraphFont"/>
    <w:link w:val="Heading5"/>
    <w:uiPriority w:val="9"/>
    <w:semiHidden/>
    <w:rsid w:val="00DB22BE"/>
    <w:rPr>
      <w:rFonts w:asciiTheme="majorHAnsi" w:eastAsiaTheme="majorEastAsia" w:hAnsiTheme="majorHAnsi" w:cstheme="majorBidi"/>
      <w:color w:val="365F91" w:themeColor="accent1" w:themeShade="BF"/>
      <w:sz w:val="24"/>
      <w:szCs w:val="24"/>
      <w:lang w:eastAsia="ar-SA"/>
    </w:rPr>
  </w:style>
  <w:style w:type="character" w:customStyle="1" w:styleId="Heading6Char">
    <w:name w:val="Heading 6 Char"/>
    <w:basedOn w:val="DefaultParagraphFont"/>
    <w:link w:val="Heading6"/>
    <w:uiPriority w:val="9"/>
    <w:semiHidden/>
    <w:rsid w:val="00DB22BE"/>
    <w:rPr>
      <w:rFonts w:asciiTheme="majorHAnsi" w:eastAsiaTheme="majorEastAsia" w:hAnsiTheme="majorHAnsi" w:cstheme="majorBidi"/>
      <w:color w:val="243F60" w:themeColor="accent1" w:themeShade="7F"/>
      <w:sz w:val="24"/>
      <w:szCs w:val="24"/>
      <w:lang w:eastAsia="ar-SA"/>
    </w:rPr>
  </w:style>
  <w:style w:type="character" w:customStyle="1" w:styleId="Heading7Char">
    <w:name w:val="Heading 7 Char"/>
    <w:basedOn w:val="DefaultParagraphFont"/>
    <w:link w:val="Heading7"/>
    <w:uiPriority w:val="9"/>
    <w:semiHidden/>
    <w:rsid w:val="00DB22BE"/>
    <w:rPr>
      <w:rFonts w:asciiTheme="majorHAnsi" w:eastAsiaTheme="majorEastAsia" w:hAnsiTheme="majorHAnsi" w:cstheme="majorBidi"/>
      <w:i/>
      <w:iCs/>
      <w:color w:val="243F60" w:themeColor="accent1" w:themeShade="7F"/>
      <w:sz w:val="24"/>
      <w:szCs w:val="24"/>
      <w:lang w:eastAsia="ar-SA"/>
    </w:rPr>
  </w:style>
  <w:style w:type="character" w:customStyle="1" w:styleId="Heading8Char">
    <w:name w:val="Heading 8 Char"/>
    <w:basedOn w:val="DefaultParagraphFont"/>
    <w:link w:val="Heading8"/>
    <w:uiPriority w:val="9"/>
    <w:semiHidden/>
    <w:rsid w:val="00DB22BE"/>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DB22BE"/>
    <w:rPr>
      <w:rFonts w:asciiTheme="majorHAnsi" w:eastAsiaTheme="majorEastAsia" w:hAnsiTheme="majorHAnsi" w:cstheme="majorBidi"/>
      <w:i/>
      <w:iCs/>
      <w:color w:val="272727" w:themeColor="text1" w:themeTint="D8"/>
      <w:sz w:val="21"/>
      <w:szCs w:val="21"/>
      <w:lang w:eastAsia="ar-SA"/>
    </w:rPr>
  </w:style>
  <w:style w:type="character" w:customStyle="1" w:styleId="Heading2Char">
    <w:name w:val="Heading 2 Char"/>
    <w:basedOn w:val="DefaultParagraphFont"/>
    <w:link w:val="Heading2"/>
    <w:rsid w:val="00EC79FC"/>
    <w:rPr>
      <w:b/>
      <w:bCs/>
      <w:smallCaps/>
      <w:sz w:val="24"/>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897211">
      <w:bodyDiv w:val="1"/>
      <w:marLeft w:val="0"/>
      <w:marRight w:val="0"/>
      <w:marTop w:val="0"/>
      <w:marBottom w:val="0"/>
      <w:divBdr>
        <w:top w:val="none" w:sz="0" w:space="0" w:color="auto"/>
        <w:left w:val="none" w:sz="0" w:space="0" w:color="auto"/>
        <w:bottom w:val="none" w:sz="0" w:space="0" w:color="auto"/>
        <w:right w:val="none" w:sz="0" w:space="0" w:color="auto"/>
      </w:divBdr>
    </w:div>
    <w:div w:id="1106776575">
      <w:bodyDiv w:val="1"/>
      <w:marLeft w:val="0"/>
      <w:marRight w:val="0"/>
      <w:marTop w:val="0"/>
      <w:marBottom w:val="0"/>
      <w:divBdr>
        <w:top w:val="none" w:sz="0" w:space="0" w:color="auto"/>
        <w:left w:val="none" w:sz="0" w:space="0" w:color="auto"/>
        <w:bottom w:val="none" w:sz="0" w:space="0" w:color="auto"/>
        <w:right w:val="none" w:sz="0" w:space="0" w:color="auto"/>
      </w:divBdr>
    </w:div>
    <w:div w:id="1597783722">
      <w:bodyDiv w:val="1"/>
      <w:marLeft w:val="0"/>
      <w:marRight w:val="0"/>
      <w:marTop w:val="0"/>
      <w:marBottom w:val="0"/>
      <w:divBdr>
        <w:top w:val="none" w:sz="0" w:space="0" w:color="auto"/>
        <w:left w:val="none" w:sz="0" w:space="0" w:color="auto"/>
        <w:bottom w:val="none" w:sz="0" w:space="0" w:color="auto"/>
        <w:right w:val="none" w:sz="0" w:space="0" w:color="auto"/>
      </w:divBdr>
    </w:div>
    <w:div w:id="2010332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2019-09-05T14:35:00Z</dcterms:created>
  <dcterms:modified xsi:type="dcterms:W3CDTF">2019-09-06T17:43:00Z</dcterms:modified>
</cp:coreProperties>
</file>